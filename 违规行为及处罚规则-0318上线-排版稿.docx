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95F" w:rsidRDefault="00FF1A85">
      <w:pPr>
        <w:jc w:val="center"/>
        <w:rPr>
          <w:rFonts w:ascii="苹方-简" w:eastAsia="苹方-简" w:hAnsi="苹方-简"/>
          <w:b/>
          <w:sz w:val="32"/>
          <w:szCs w:val="32"/>
        </w:rPr>
      </w:pPr>
      <w:proofErr w:type="gramStart"/>
      <w:r w:rsidRPr="00DF2B04">
        <w:rPr>
          <w:rFonts w:ascii="苹方-简" w:eastAsia="苹方-简" w:hAnsi="苹方-简" w:hint="eastAsia"/>
          <w:b/>
          <w:sz w:val="32"/>
          <w:szCs w:val="32"/>
        </w:rPr>
        <w:t>腾讯惠聚</w:t>
      </w:r>
      <w:proofErr w:type="gramEnd"/>
      <w:r w:rsidRPr="00DF2B04">
        <w:rPr>
          <w:rFonts w:ascii="苹方-简" w:eastAsia="苹方-简" w:hAnsi="苹方-简" w:hint="eastAsia"/>
          <w:b/>
          <w:sz w:val="32"/>
          <w:szCs w:val="32"/>
        </w:rPr>
        <w:t>违规行为及处罚规则</w:t>
      </w:r>
    </w:p>
    <w:p w:rsidR="0019695F" w:rsidRPr="00DF2B04" w:rsidRDefault="0019695F" w:rsidP="00DF2B04">
      <w:pPr>
        <w:snapToGrid w:val="0"/>
        <w:spacing w:line="360" w:lineRule="auto"/>
        <w:jc w:val="left"/>
        <w:rPr>
          <w:rFonts w:ascii="苹方-简" w:eastAsia="苹方-简" w:hAnsi="苹方-简"/>
          <w:b/>
          <w:sz w:val="32"/>
          <w:szCs w:val="32"/>
        </w:rPr>
      </w:pPr>
    </w:p>
    <w:p w:rsidR="0019695F" w:rsidRPr="00DF2B04" w:rsidRDefault="00FF1A85" w:rsidP="00DF2B04">
      <w:pPr>
        <w:snapToGrid w:val="0"/>
        <w:spacing w:line="360" w:lineRule="auto"/>
        <w:jc w:val="left"/>
        <w:rPr>
          <w:rFonts w:ascii="苹方-简" w:eastAsia="苹方-简" w:hAnsi="苹方-简"/>
        </w:rPr>
      </w:pPr>
      <w:r w:rsidRPr="00DF2B04">
        <w:rPr>
          <w:rFonts w:ascii="苹方-简" w:eastAsia="苹方-简" w:hAnsi="苹方-简" w:hint="eastAsia"/>
        </w:rPr>
        <w:t>发布日期：</w:t>
      </w:r>
      <w:r w:rsidRPr="00DF2B04">
        <w:rPr>
          <w:rFonts w:ascii="苹方-简" w:eastAsia="苹方-简" w:hAnsi="苹方-简"/>
        </w:rPr>
        <w:t>2020</w:t>
      </w:r>
      <w:r w:rsidRPr="00DF2B04">
        <w:rPr>
          <w:rFonts w:ascii="苹方-简" w:eastAsia="苹方-简" w:hAnsi="苹方-简"/>
        </w:rPr>
        <w:t>年</w:t>
      </w:r>
      <w:r w:rsidRPr="00DF2B04">
        <w:rPr>
          <w:rFonts w:ascii="苹方-简" w:eastAsia="苹方-简" w:hAnsi="苹方-简"/>
        </w:rPr>
        <w:t>3</w:t>
      </w:r>
      <w:r w:rsidRPr="00DF2B04">
        <w:rPr>
          <w:rFonts w:ascii="苹方-简" w:eastAsia="苹方-简" w:hAnsi="苹方-简"/>
        </w:rPr>
        <w:t>月</w:t>
      </w:r>
      <w:r w:rsidRPr="00DF2B04">
        <w:rPr>
          <w:rFonts w:ascii="苹方-简" w:eastAsia="苹方-简" w:hAnsi="苹方-简"/>
        </w:rPr>
        <w:t>18</w:t>
      </w:r>
      <w:r w:rsidRPr="00DF2B04">
        <w:rPr>
          <w:rFonts w:ascii="苹方-简" w:eastAsia="苹方-简" w:hAnsi="苹方-简"/>
        </w:rPr>
        <w:t>日</w:t>
      </w:r>
    </w:p>
    <w:p w:rsidR="0019695F" w:rsidRPr="00DF2B04" w:rsidRDefault="00FF1A85" w:rsidP="00DF2B04">
      <w:pPr>
        <w:snapToGrid w:val="0"/>
        <w:spacing w:line="360" w:lineRule="auto"/>
        <w:jc w:val="left"/>
        <w:rPr>
          <w:rFonts w:ascii="苹方-简" w:eastAsia="苹方-简" w:hAnsi="苹方-简"/>
        </w:rPr>
      </w:pPr>
      <w:r w:rsidRPr="00DF2B04">
        <w:rPr>
          <w:rFonts w:ascii="苹方-简" w:eastAsia="苹方-简" w:hAnsi="苹方-简" w:hint="eastAsia"/>
        </w:rPr>
        <w:t>生效日期：</w:t>
      </w:r>
      <w:r w:rsidRPr="00DF2B04">
        <w:rPr>
          <w:rFonts w:ascii="苹方-简" w:eastAsia="苹方-简" w:hAnsi="苹方-简"/>
        </w:rPr>
        <w:t>2020</w:t>
      </w:r>
      <w:r w:rsidRPr="00DF2B04">
        <w:rPr>
          <w:rFonts w:ascii="苹方-简" w:eastAsia="苹方-简" w:hAnsi="苹方-简"/>
        </w:rPr>
        <w:t>年</w:t>
      </w:r>
      <w:r w:rsidRPr="00DF2B04">
        <w:rPr>
          <w:rFonts w:ascii="苹方-简" w:eastAsia="苹方-简" w:hAnsi="苹方-简"/>
        </w:rPr>
        <w:t>4</w:t>
      </w:r>
      <w:r w:rsidRPr="00DF2B04">
        <w:rPr>
          <w:rFonts w:ascii="苹方-简" w:eastAsia="苹方-简" w:hAnsi="苹方-简"/>
        </w:rPr>
        <w:t>月</w:t>
      </w:r>
      <w:r w:rsidRPr="00DF2B04">
        <w:rPr>
          <w:rFonts w:ascii="苹方-简" w:eastAsia="苹方-简" w:hAnsi="苹方-简"/>
        </w:rPr>
        <w:t>2</w:t>
      </w:r>
      <w:r w:rsidRPr="00DF2B04">
        <w:rPr>
          <w:rFonts w:ascii="苹方-简" w:eastAsia="苹方-简" w:hAnsi="苹方-简"/>
        </w:rPr>
        <w:t>日</w:t>
      </w:r>
    </w:p>
    <w:p w:rsidR="0019695F" w:rsidRDefault="00FF1A85" w:rsidP="00DF2B04">
      <w:pPr>
        <w:snapToGrid w:val="0"/>
        <w:spacing w:line="360" w:lineRule="auto"/>
        <w:jc w:val="left"/>
        <w:rPr>
          <w:rFonts w:ascii="苹方-简" w:eastAsia="苹方-简" w:hAnsi="苹方-简"/>
        </w:rPr>
      </w:pPr>
      <w:r w:rsidRPr="00DF2B04">
        <w:rPr>
          <w:rFonts w:ascii="苹方-简" w:eastAsia="苹方-简" w:hAnsi="苹方-简" w:hint="eastAsia"/>
        </w:rPr>
        <w:t>版本号：</w:t>
      </w:r>
      <w:r w:rsidRPr="00DF2B04">
        <w:rPr>
          <w:rFonts w:ascii="苹方-简" w:eastAsia="苹方-简" w:hAnsi="苹方-简"/>
        </w:rPr>
        <w:t>TXHJ-SJ-GZ-BZJ-202101</w:t>
      </w:r>
    </w:p>
    <w:p w:rsidR="0019695F" w:rsidRPr="00DF2B04" w:rsidRDefault="0019695F" w:rsidP="00DF2B04">
      <w:pPr>
        <w:snapToGrid w:val="0"/>
        <w:spacing w:line="360" w:lineRule="auto"/>
        <w:jc w:val="left"/>
        <w:rPr>
          <w:rFonts w:ascii="苹方-简" w:eastAsia="苹方-简" w:hAnsi="苹方-简"/>
        </w:rPr>
      </w:pPr>
    </w:p>
    <w:p w:rsidR="0019695F" w:rsidRPr="00DF2B04" w:rsidRDefault="00FF1A85" w:rsidP="00DF2B04">
      <w:pPr>
        <w:snapToGrid w:val="0"/>
        <w:spacing w:line="360" w:lineRule="auto"/>
        <w:jc w:val="left"/>
        <w:rPr>
          <w:rFonts w:ascii="苹方-简" w:eastAsia="苹方-简" w:hAnsi="苹方-简" w:cs="Helvetica"/>
          <w:color w:val="000000"/>
          <w:spacing w:val="15"/>
          <w:kern w:val="0"/>
          <w:szCs w:val="21"/>
        </w:rPr>
      </w:pPr>
      <w:r w:rsidRPr="00DF2B04">
        <w:rPr>
          <w:rFonts w:ascii="苹方-简" w:eastAsia="苹方-简" w:hAnsi="苹方-简" w:cs="Helvetica"/>
          <w:color w:val="000000"/>
          <w:spacing w:val="15"/>
          <w:kern w:val="0"/>
          <w:szCs w:val="21"/>
        </w:rPr>
        <w:t>为明确</w:t>
      </w:r>
      <w:r w:rsidRPr="00DF2B04">
        <w:rPr>
          <w:rFonts w:ascii="苹方-简" w:eastAsia="苹方-简" w:hAnsi="苹方-简" w:cs="Helvetica" w:hint="eastAsia"/>
          <w:color w:val="000000"/>
          <w:spacing w:val="15"/>
          <w:kern w:val="0"/>
          <w:szCs w:val="21"/>
        </w:rPr>
        <w:t>入驻</w:t>
      </w:r>
      <w:proofErr w:type="gramStart"/>
      <w:r w:rsidRPr="00DF2B04">
        <w:rPr>
          <w:rFonts w:ascii="苹方-简" w:eastAsia="苹方-简" w:hAnsi="苹方-简" w:cs="Helvetica"/>
          <w:color w:val="000000"/>
          <w:spacing w:val="15"/>
          <w:kern w:val="0"/>
          <w:szCs w:val="21"/>
        </w:rPr>
        <w:t>腾讯惠聚</w:t>
      </w:r>
      <w:proofErr w:type="gramEnd"/>
      <w:r w:rsidRPr="00DF2B04">
        <w:rPr>
          <w:rFonts w:ascii="苹方-简" w:eastAsia="苹方-简" w:hAnsi="苹方-简" w:cs="Helvetica" w:hint="eastAsia"/>
          <w:color w:val="000000"/>
          <w:spacing w:val="15"/>
          <w:kern w:val="0"/>
          <w:szCs w:val="21"/>
        </w:rPr>
        <w:t>平台</w:t>
      </w:r>
      <w:r w:rsidRPr="00DF2B04">
        <w:rPr>
          <w:rFonts w:ascii="苹方-简" w:eastAsia="苹方-简" w:hAnsi="苹方-简" w:cs="Helvetica"/>
          <w:color w:val="000000"/>
          <w:spacing w:val="15"/>
          <w:kern w:val="0"/>
          <w:szCs w:val="21"/>
        </w:rPr>
        <w:t>（平台名称可能发生变更，具体以页面展示为准，以下统称</w:t>
      </w:r>
      <w:r w:rsidRPr="00DF2B04">
        <w:rPr>
          <w:rFonts w:ascii="苹方-简" w:eastAsia="苹方-简" w:hAnsi="苹方-简" w:cs="Helvetica"/>
          <w:color w:val="000000"/>
          <w:spacing w:val="15"/>
          <w:kern w:val="0"/>
          <w:szCs w:val="21"/>
        </w:rPr>
        <w:t>“</w:t>
      </w:r>
      <w:r w:rsidRPr="00DF2B04">
        <w:rPr>
          <w:rFonts w:ascii="苹方-简" w:eastAsia="苹方-简" w:hAnsi="苹方-简" w:cs="Helvetica"/>
          <w:color w:val="000000"/>
          <w:spacing w:val="15"/>
          <w:kern w:val="0"/>
          <w:szCs w:val="21"/>
        </w:rPr>
        <w:t>本平台</w:t>
      </w:r>
      <w:r w:rsidRPr="00DF2B04">
        <w:rPr>
          <w:rFonts w:ascii="苹方-简" w:eastAsia="苹方-简" w:hAnsi="苹方-简" w:cs="Helvetica"/>
          <w:color w:val="000000"/>
          <w:spacing w:val="15"/>
          <w:kern w:val="0"/>
          <w:szCs w:val="21"/>
        </w:rPr>
        <w:t>”</w:t>
      </w:r>
      <w:r w:rsidRPr="00DF2B04">
        <w:rPr>
          <w:rFonts w:ascii="苹方-简" w:eastAsia="苹方-简" w:hAnsi="苹方-简" w:cs="Helvetica"/>
          <w:color w:val="000000"/>
          <w:spacing w:val="15"/>
          <w:kern w:val="0"/>
          <w:szCs w:val="21"/>
        </w:rPr>
        <w:t>）</w:t>
      </w:r>
      <w:r w:rsidRPr="00DF2B04">
        <w:rPr>
          <w:rFonts w:ascii="苹方-简" w:eastAsia="苹方-简" w:hAnsi="苹方-简" w:cs="Helvetica" w:hint="eastAsia"/>
          <w:color w:val="000000"/>
          <w:spacing w:val="15"/>
          <w:kern w:val="0"/>
          <w:szCs w:val="21"/>
        </w:rPr>
        <w:t>的</w:t>
      </w:r>
      <w:r w:rsidRPr="00DF2B04">
        <w:rPr>
          <w:rFonts w:ascii="苹方-简" w:eastAsia="苹方-简" w:hAnsi="苹方-简" w:cs="Helvetica"/>
          <w:color w:val="000000"/>
          <w:spacing w:val="15"/>
          <w:kern w:val="0"/>
          <w:szCs w:val="21"/>
        </w:rPr>
        <w:t>商家</w:t>
      </w:r>
      <w:r w:rsidRPr="00DF2B04">
        <w:rPr>
          <w:rFonts w:ascii="苹方-简" w:eastAsia="苹方-简" w:hAnsi="苹方-简" w:cs="Helvetica" w:hint="eastAsia"/>
          <w:color w:val="000000"/>
          <w:spacing w:val="15"/>
          <w:kern w:val="0"/>
          <w:szCs w:val="21"/>
        </w:rPr>
        <w:t>应遵守的平台规则以及违反相应规则后的相应处罚，促进商家更好地提供优质商品、服务消费者，特制定本规则。</w:t>
      </w:r>
    </w:p>
    <w:p w:rsidR="0019695F" w:rsidRPr="00DF2B04" w:rsidRDefault="00FF1A85" w:rsidP="00DF2B04">
      <w:pPr>
        <w:snapToGrid w:val="0"/>
        <w:spacing w:line="360" w:lineRule="auto"/>
        <w:jc w:val="left"/>
        <w:rPr>
          <w:rFonts w:ascii="苹方-简" w:eastAsia="苹方-简" w:hAnsi="苹方-简"/>
        </w:rPr>
      </w:pPr>
      <w:r w:rsidRPr="00DF2B04">
        <w:rPr>
          <w:rFonts w:ascii="苹方-简" w:eastAsia="苹方-简" w:hAnsi="苹方-简" w:cs="Helvetica"/>
          <w:color w:val="000000"/>
          <w:spacing w:val="15"/>
          <w:kern w:val="0"/>
          <w:szCs w:val="21"/>
        </w:rPr>
        <w:t>1</w:t>
      </w:r>
      <w:r w:rsidRPr="00DF2B04">
        <w:rPr>
          <w:rFonts w:ascii="苹方-简" w:eastAsia="苹方-简" w:hAnsi="苹方-简" w:cs="Helvetica"/>
          <w:color w:val="000000"/>
          <w:spacing w:val="15"/>
          <w:kern w:val="0"/>
          <w:szCs w:val="21"/>
        </w:rPr>
        <w:t>、</w:t>
      </w:r>
      <w:r w:rsidRPr="00DF2B04">
        <w:rPr>
          <w:rFonts w:ascii="苹方-简" w:eastAsia="苹方-简" w:hAnsi="苹方-简" w:cs="Helvetica" w:hint="eastAsia"/>
          <w:color w:val="000000"/>
          <w:spacing w:val="15"/>
          <w:kern w:val="0"/>
          <w:szCs w:val="21"/>
        </w:rPr>
        <w:t>具体违规行为及处罚措施包括但不限于如下内容：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0"/>
        <w:gridCol w:w="1905"/>
        <w:gridCol w:w="6706"/>
        <w:gridCol w:w="3957"/>
      </w:tblGrid>
      <w:tr w:rsidR="0019695F" w:rsidTr="00DF2B04">
        <w:trPr>
          <w:trHeight w:val="600"/>
        </w:trPr>
        <w:tc>
          <w:tcPr>
            <w:tcW w:w="0" w:type="auto"/>
            <w:shd w:val="clear" w:color="auto" w:fill="3F49B9"/>
            <w:noWrap/>
            <w:vAlign w:val="center"/>
          </w:tcPr>
          <w:p w:rsidR="0019695F" w:rsidRPr="00DF2B04" w:rsidRDefault="00FF1A85" w:rsidP="00DF2B04">
            <w:pPr>
              <w:widowControl/>
              <w:snapToGrid w:val="0"/>
              <w:spacing w:line="360" w:lineRule="auto"/>
              <w:jc w:val="left"/>
              <w:rPr>
                <w:rFonts w:ascii="苹方-简" w:eastAsia="苹方-简" w:hAnsi="苹方-简" w:cs="Arial"/>
                <w:b/>
                <w:bCs/>
                <w:color w:val="FFFFFF"/>
                <w:kern w:val="0"/>
                <w:sz w:val="32"/>
                <w:szCs w:val="32"/>
              </w:rPr>
            </w:pPr>
            <w:r w:rsidRPr="00DF2B04">
              <w:rPr>
                <w:rFonts w:ascii="苹方-简" w:eastAsia="苹方-简" w:hAnsi="苹方-简" w:cs="Arial" w:hint="eastAsia"/>
                <w:b/>
                <w:bCs/>
                <w:color w:val="FFFFFF"/>
                <w:kern w:val="0"/>
                <w:sz w:val="32"/>
                <w:szCs w:val="32"/>
              </w:rPr>
              <w:t>违规类型</w:t>
            </w:r>
          </w:p>
        </w:tc>
        <w:tc>
          <w:tcPr>
            <w:tcW w:w="1905" w:type="dxa"/>
            <w:shd w:val="clear" w:color="auto" w:fill="3F49B9"/>
            <w:noWrap/>
            <w:vAlign w:val="center"/>
          </w:tcPr>
          <w:p w:rsidR="0019695F" w:rsidRPr="00DF2B04" w:rsidRDefault="00FF1A85" w:rsidP="00DF2B04">
            <w:pPr>
              <w:widowControl/>
              <w:snapToGrid w:val="0"/>
              <w:spacing w:line="360" w:lineRule="auto"/>
              <w:jc w:val="left"/>
              <w:rPr>
                <w:rFonts w:ascii="苹方-简" w:eastAsia="苹方-简" w:hAnsi="苹方-简" w:cs="Arial"/>
                <w:b/>
                <w:bCs/>
                <w:color w:val="FFFFFF"/>
                <w:kern w:val="0"/>
                <w:sz w:val="32"/>
                <w:szCs w:val="32"/>
              </w:rPr>
            </w:pPr>
            <w:r w:rsidRPr="00DF2B04">
              <w:rPr>
                <w:rFonts w:ascii="苹方-简" w:eastAsia="苹方-简" w:hAnsi="苹方-简" w:cs="Arial" w:hint="eastAsia"/>
                <w:b/>
                <w:bCs/>
                <w:color w:val="FFFFFF"/>
                <w:kern w:val="0"/>
                <w:sz w:val="32"/>
                <w:szCs w:val="32"/>
              </w:rPr>
              <w:t>违规行为</w:t>
            </w:r>
          </w:p>
        </w:tc>
        <w:tc>
          <w:tcPr>
            <w:tcW w:w="6706" w:type="dxa"/>
            <w:shd w:val="clear" w:color="auto" w:fill="3F49B9"/>
            <w:noWrap/>
            <w:vAlign w:val="center"/>
          </w:tcPr>
          <w:p w:rsidR="0019695F" w:rsidRPr="00DF2B04" w:rsidRDefault="00FF1A85" w:rsidP="00DF2B04">
            <w:pPr>
              <w:widowControl/>
              <w:snapToGrid w:val="0"/>
              <w:spacing w:line="360" w:lineRule="auto"/>
              <w:jc w:val="left"/>
              <w:rPr>
                <w:rFonts w:ascii="苹方-简" w:eastAsia="苹方-简" w:hAnsi="苹方-简" w:cs="Arial"/>
                <w:b/>
                <w:bCs/>
                <w:color w:val="FFFFFF"/>
                <w:kern w:val="0"/>
                <w:sz w:val="32"/>
                <w:szCs w:val="32"/>
              </w:rPr>
            </w:pPr>
            <w:r w:rsidRPr="00DF2B04">
              <w:rPr>
                <w:rFonts w:ascii="苹方-简" w:eastAsia="苹方-简" w:hAnsi="苹方-简" w:cs="Arial" w:hint="eastAsia"/>
                <w:b/>
                <w:bCs/>
                <w:color w:val="FFFFFF"/>
                <w:kern w:val="0"/>
                <w:sz w:val="32"/>
                <w:szCs w:val="32"/>
              </w:rPr>
              <w:t>行为定义</w:t>
            </w:r>
          </w:p>
        </w:tc>
        <w:tc>
          <w:tcPr>
            <w:tcW w:w="0" w:type="auto"/>
            <w:shd w:val="clear" w:color="auto" w:fill="3F49B9"/>
            <w:noWrap/>
            <w:vAlign w:val="center"/>
          </w:tcPr>
          <w:p w:rsidR="0019695F" w:rsidRPr="00DF2B04" w:rsidRDefault="00FF1A85" w:rsidP="00DF2B04">
            <w:pPr>
              <w:widowControl/>
              <w:snapToGrid w:val="0"/>
              <w:spacing w:line="360" w:lineRule="auto"/>
              <w:jc w:val="left"/>
              <w:rPr>
                <w:rFonts w:ascii="苹方-简" w:eastAsia="苹方-简" w:hAnsi="苹方-简" w:cs="Arial"/>
                <w:b/>
                <w:bCs/>
                <w:color w:val="FFFFFF"/>
                <w:kern w:val="0"/>
                <w:sz w:val="32"/>
                <w:szCs w:val="32"/>
              </w:rPr>
            </w:pPr>
            <w:r w:rsidRPr="00DF2B04">
              <w:rPr>
                <w:rFonts w:ascii="苹方-简" w:eastAsia="苹方-简" w:hAnsi="苹方-简" w:cs="Arial" w:hint="eastAsia"/>
                <w:b/>
                <w:bCs/>
                <w:color w:val="FFFFFF"/>
                <w:kern w:val="0"/>
                <w:sz w:val="32"/>
                <w:szCs w:val="32"/>
              </w:rPr>
              <w:t>处罚规则</w:t>
            </w:r>
          </w:p>
        </w:tc>
      </w:tr>
      <w:tr w:rsidR="0019695F" w:rsidTr="00DF2B04">
        <w:trPr>
          <w:trHeight w:val="555"/>
        </w:trPr>
        <w:tc>
          <w:tcPr>
            <w:tcW w:w="0" w:type="auto"/>
            <w:vMerge w:val="restart"/>
            <w:vAlign w:val="center"/>
          </w:tcPr>
          <w:p w:rsidR="0019695F" w:rsidRPr="00DF2B04" w:rsidRDefault="00FF1A85" w:rsidP="00DF2B04">
            <w:pPr>
              <w:widowControl/>
              <w:snapToGrid w:val="0"/>
              <w:spacing w:line="360" w:lineRule="auto"/>
              <w:jc w:val="left"/>
              <w:rPr>
                <w:rFonts w:ascii="苹方-简" w:eastAsia="苹方-简" w:hAnsi="苹方-简" w:cs="Arial"/>
                <w:b/>
                <w:bCs/>
                <w:color w:val="000000"/>
                <w:kern w:val="0"/>
                <w:sz w:val="28"/>
                <w:szCs w:val="28"/>
              </w:rPr>
            </w:pPr>
            <w:r w:rsidRPr="00DF2B04">
              <w:rPr>
                <w:rFonts w:ascii="苹方-简" w:eastAsia="苹方-简" w:hAnsi="苹方-简" w:cs="Arial" w:hint="eastAsia"/>
                <w:b/>
                <w:bCs/>
                <w:color w:val="000000"/>
                <w:kern w:val="0"/>
                <w:sz w:val="28"/>
                <w:szCs w:val="28"/>
              </w:rPr>
              <w:t>商品相关</w:t>
            </w: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出售假冒、盗版商品</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出售假冒商品，指商家</w:t>
            </w:r>
            <w:r w:rsidRPr="00DF2B04">
              <w:rPr>
                <w:rFonts w:ascii="苹方-简" w:eastAsia="苹方-简" w:hAnsi="苹方-简" w:cs="Arial" w:hint="eastAsia"/>
                <w:color w:val="000000"/>
                <w:kern w:val="0"/>
                <w:szCs w:val="21"/>
              </w:rPr>
              <w:t>出售假冒注册商标或盗版商品的行为。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Style w:val="ad"/>
                <w:rFonts w:ascii="苹方-简" w:eastAsia="苹方-简" w:hAnsi="苹方-简"/>
                <w:szCs w:val="21"/>
              </w:rPr>
              <w:t>有权</w:t>
            </w:r>
            <w:r w:rsidRPr="00DF2B04">
              <w:rPr>
                <w:rStyle w:val="ad"/>
                <w:rFonts w:ascii="苹方-简" w:eastAsia="苹方-简" w:hAnsi="苹方-简" w:hint="eastAsia"/>
                <w:color w:val="000000"/>
                <w:szCs w:val="21"/>
              </w:rPr>
              <w:t>要求商家向</w:t>
            </w:r>
            <w:r w:rsidRPr="00DF2B04">
              <w:rPr>
                <w:rStyle w:val="ad"/>
                <w:rFonts w:ascii="苹方-简" w:eastAsia="苹方-简" w:hAnsi="苹方-简"/>
                <w:color w:val="000000"/>
                <w:szCs w:val="21"/>
              </w:rPr>
              <w:t>消费者支付</w:t>
            </w:r>
            <w:r w:rsidRPr="00DF2B04">
              <w:rPr>
                <w:rStyle w:val="ad"/>
                <w:rFonts w:ascii="苹方-简" w:eastAsia="苹方-简" w:hAnsi="苹方-简" w:hint="eastAsia"/>
                <w:color w:val="000000"/>
                <w:szCs w:val="21"/>
              </w:rPr>
              <w:t>纠纷</w:t>
            </w:r>
            <w:r w:rsidRPr="00DF2B04">
              <w:rPr>
                <w:rStyle w:val="ad"/>
                <w:rFonts w:ascii="苹方-简" w:eastAsia="苹方-简" w:hAnsi="苹方-简"/>
                <w:color w:val="000000"/>
                <w:szCs w:val="21"/>
              </w:rPr>
              <w:t>订单金额</w:t>
            </w:r>
            <w:r w:rsidRPr="00DF2B04">
              <w:rPr>
                <w:rStyle w:val="ad"/>
                <w:rFonts w:ascii="苹方-简" w:eastAsia="苹方-简" w:hAnsi="苹方-简" w:hint="eastAsia"/>
                <w:color w:val="000000"/>
                <w:szCs w:val="21"/>
              </w:rPr>
              <w:t>十倍</w:t>
            </w:r>
            <w:r w:rsidRPr="00DF2B04">
              <w:rPr>
                <w:rStyle w:val="ad"/>
                <w:rFonts w:ascii="苹方-简" w:eastAsia="苹方-简" w:hAnsi="苹方-简"/>
                <w:color w:val="000000"/>
                <w:szCs w:val="21"/>
              </w:rPr>
              <w:t>的赔偿</w:t>
            </w:r>
            <w:r w:rsidRPr="00DF2B04">
              <w:rPr>
                <w:rStyle w:val="ad"/>
                <w:rFonts w:ascii="苹方-简" w:eastAsia="苹方-简" w:hAnsi="苹方-简" w:hint="eastAsia"/>
                <w:szCs w:val="21"/>
              </w:rPr>
              <w:t>。</w:t>
            </w:r>
            <w:r w:rsidRPr="00DF2B04">
              <w:rPr>
                <w:rFonts w:ascii="苹方-简" w:eastAsia="苹方-简" w:hAnsi="苹方-简" w:cs="Arial" w:hint="eastAsia"/>
                <w:kern w:val="0"/>
                <w:szCs w:val="21"/>
              </w:rPr>
              <w:t>视情节严重程度可采取下架商品、删除商品、限制发布商品、查封账户等措施。（赔偿金由保证金账户支出）</w:t>
            </w:r>
          </w:p>
        </w:tc>
      </w:tr>
      <w:tr w:rsidR="0019695F" w:rsidTr="00DF2B04">
        <w:trPr>
          <w:trHeight w:val="360"/>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color w:val="000000"/>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出售未经报关进口商品</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商家出售未经正常中华人民共和国大陆海关（港澳台除外）报关程序的进口商品。</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下架或删除商家所发布的违规商品信息。</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color w:val="000000"/>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出售质量不合格商品</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是指出售的商品品质不符合国家、行业、地方标准及平台相关管理要求的情形，或者出售不具备商品展示页面或相关说明中描述的使用性能的商品。</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强制下架或删除商家所发布的不合格商品；</w:t>
            </w:r>
            <w:r w:rsidRPr="00DF2B04">
              <w:rPr>
                <w:rStyle w:val="ad"/>
                <w:rFonts w:ascii="苹方-简" w:eastAsia="苹方-简" w:hAnsi="苹方-简"/>
                <w:szCs w:val="21"/>
              </w:rPr>
              <w:t>有权</w:t>
            </w:r>
            <w:r w:rsidRPr="00DF2B04">
              <w:rPr>
                <w:rStyle w:val="ad"/>
                <w:rFonts w:ascii="苹方-简" w:eastAsia="苹方-简" w:hAnsi="苹方-简" w:hint="eastAsia"/>
                <w:color w:val="000000"/>
                <w:szCs w:val="21"/>
              </w:rPr>
              <w:t>要求商家向</w:t>
            </w:r>
            <w:r w:rsidRPr="00DF2B04">
              <w:rPr>
                <w:rStyle w:val="ad"/>
                <w:rFonts w:ascii="苹方-简" w:eastAsia="苹方-简" w:hAnsi="苹方-简"/>
                <w:color w:val="000000"/>
                <w:szCs w:val="21"/>
              </w:rPr>
              <w:t>消费者支付</w:t>
            </w:r>
            <w:r w:rsidRPr="00DF2B04">
              <w:rPr>
                <w:rStyle w:val="ad"/>
                <w:rFonts w:ascii="苹方-简" w:eastAsia="苹方-简" w:hAnsi="苹方-简" w:hint="eastAsia"/>
                <w:color w:val="000000"/>
                <w:szCs w:val="21"/>
              </w:rPr>
              <w:t>纠纷</w:t>
            </w:r>
            <w:r w:rsidRPr="00DF2B04">
              <w:rPr>
                <w:rStyle w:val="ad"/>
                <w:rFonts w:ascii="苹方-简" w:eastAsia="苹方-简" w:hAnsi="苹方-简"/>
                <w:color w:val="000000"/>
                <w:szCs w:val="21"/>
              </w:rPr>
              <w:t>订单金额</w:t>
            </w:r>
            <w:r w:rsidRPr="00DF2B04">
              <w:rPr>
                <w:rStyle w:val="ad"/>
                <w:rFonts w:ascii="苹方-简" w:eastAsia="苹方-简" w:hAnsi="苹方-简" w:hint="eastAsia"/>
                <w:color w:val="000000"/>
                <w:szCs w:val="21"/>
              </w:rPr>
              <w:t>十倍</w:t>
            </w:r>
            <w:r w:rsidRPr="00DF2B04">
              <w:rPr>
                <w:rStyle w:val="ad"/>
                <w:rFonts w:ascii="苹方-简" w:eastAsia="苹方-简" w:hAnsi="苹方-简"/>
                <w:color w:val="000000"/>
                <w:szCs w:val="21"/>
              </w:rPr>
              <w:t>的赔偿</w:t>
            </w:r>
            <w:r w:rsidRPr="00DF2B04">
              <w:rPr>
                <w:rStyle w:val="ad"/>
                <w:rFonts w:ascii="苹方-简" w:eastAsia="苹方-简" w:hAnsi="苹方-简" w:hint="eastAsia"/>
                <w:color w:val="000000"/>
                <w:szCs w:val="21"/>
              </w:rPr>
              <w:t>。</w:t>
            </w:r>
            <w:r w:rsidRPr="00DF2B04">
              <w:rPr>
                <w:rFonts w:ascii="苹方-简" w:eastAsia="苹方-简" w:hAnsi="苹方-简" w:cs="Arial" w:hint="eastAsia"/>
                <w:color w:val="000000"/>
                <w:kern w:val="0"/>
                <w:szCs w:val="21"/>
              </w:rPr>
              <w:t>（赔偿金由商家保证金中支出）</w:t>
            </w:r>
          </w:p>
        </w:tc>
      </w:tr>
      <w:tr w:rsidR="0019695F" w:rsidTr="00DF2B04">
        <w:trPr>
          <w:trHeight w:val="360"/>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color w:val="000000"/>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发布非约定商品</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指商家发布未经平台允许准入的品牌或类目的商品的行为。</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下架或删除商家所发布的违规商品信息。</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color w:val="000000"/>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描述不当</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指买家收到的商品或接受的服务，或经平台抽检、排查到的商品或服务存在与商家描述不相符，或商家未对商品瑕疵等信息进行披露等情形，妨害买家权益的行为。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color w:val="000000"/>
                <w:kern w:val="0"/>
                <w:szCs w:val="21"/>
              </w:rPr>
            </w:pPr>
            <w:r w:rsidRPr="00DF2B04">
              <w:rPr>
                <w:rFonts w:ascii="苹方-简" w:eastAsia="苹方-简" w:hAnsi="苹方-简" w:cs="Arial" w:hint="eastAsia"/>
                <w:color w:val="000000"/>
                <w:kern w:val="0"/>
                <w:szCs w:val="21"/>
              </w:rPr>
              <w:t>视情节严重程度可采取下架违规商品、删除违规商品、延长交易账期、监管账户等措施。</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质量不合格或行政部门要求管理</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经新闻媒体曝光、国家质监部门等行政管理部门通报，</w:t>
            </w:r>
            <w:proofErr w:type="gramStart"/>
            <w:r w:rsidRPr="00DF2B04">
              <w:rPr>
                <w:rFonts w:ascii="苹方-简" w:eastAsia="苹方-简" w:hAnsi="苹方-简" w:cs="Arial" w:hint="eastAsia"/>
                <w:kern w:val="0"/>
                <w:szCs w:val="21"/>
              </w:rPr>
              <w:t>系质量</w:t>
            </w:r>
            <w:proofErr w:type="gramEnd"/>
            <w:r w:rsidRPr="00DF2B04">
              <w:rPr>
                <w:rFonts w:ascii="苹方-简" w:eastAsia="苹方-简" w:hAnsi="苹方-简" w:cs="Arial" w:hint="eastAsia"/>
                <w:kern w:val="0"/>
                <w:szCs w:val="21"/>
              </w:rPr>
              <w:t>不合格的线下某一品牌、品类、批次的商品，或与平台抽检不合格商品相同的商品，或其他要求协查的商品。</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视情节严重程度可采取下架违规商品、监管商品、删除违规商品、限制发布商品、监管商家账户、查封账户等措施。</w:t>
            </w:r>
          </w:p>
        </w:tc>
      </w:tr>
      <w:tr w:rsidR="0019695F" w:rsidTr="00DF2B04">
        <w:trPr>
          <w:trHeight w:val="360"/>
        </w:trPr>
        <w:tc>
          <w:tcPr>
            <w:tcW w:w="0" w:type="auto"/>
            <w:vMerge w:val="restart"/>
            <w:vAlign w:val="center"/>
          </w:tcPr>
          <w:p w:rsidR="0019695F" w:rsidRPr="00DF2B04" w:rsidRDefault="00FF1A85" w:rsidP="00DF2B04">
            <w:pPr>
              <w:widowControl/>
              <w:snapToGrid w:val="0"/>
              <w:spacing w:line="360" w:lineRule="auto"/>
              <w:jc w:val="left"/>
              <w:rPr>
                <w:rFonts w:ascii="苹方-简" w:eastAsia="苹方-简" w:hAnsi="苹方-简" w:cs="Arial"/>
                <w:b/>
                <w:bCs/>
                <w:kern w:val="0"/>
                <w:sz w:val="28"/>
                <w:szCs w:val="28"/>
              </w:rPr>
            </w:pPr>
            <w:r w:rsidRPr="00DF2B04">
              <w:rPr>
                <w:rFonts w:ascii="苹方-简" w:eastAsia="苹方-简" w:hAnsi="苹方-简" w:cs="Arial" w:hint="eastAsia"/>
                <w:b/>
                <w:bCs/>
                <w:kern w:val="0"/>
                <w:sz w:val="28"/>
                <w:szCs w:val="28"/>
              </w:rPr>
              <w:lastRenderedPageBreak/>
              <w:t>信息发布相关</w:t>
            </w: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发布违禁信息</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指商家发布国家或平台禁止发布的商品或信息的行为。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视情节严重程度可采取下架违规商品、删除违规商品、删除相关信息、关闭订单。</w:t>
            </w:r>
          </w:p>
        </w:tc>
      </w:tr>
      <w:tr w:rsidR="0019695F" w:rsidTr="00DF2B04">
        <w:trPr>
          <w:trHeight w:val="360"/>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发布混淆信息</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指商家发布容易造成消费者混淆的商品或信息的行为。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视情节严重程度可采取限制发布商品、延长货款提现周期、监管商家账户、限制登录等措施。</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虚假宣传</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在信息发布中含有与商品或者服务做出与实际内容不相符的虚假信息，欺骗和误导消费者的行为，使消费者对商品或服务的特征、商品的产地、价格、质量、制作成分、性能、用途、生产者、有效期限及其它情况产生误解。</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视情节严重程度可采取下架违规商品、删除违规商品、限制发布商品、查封账户等措施。</w:t>
            </w:r>
          </w:p>
        </w:tc>
      </w:tr>
      <w:tr w:rsidR="0019695F" w:rsidTr="00DF2B04">
        <w:trPr>
          <w:trHeight w:val="223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滥发信息</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指商家未按《商家管理规范总则》及相关规则要求发布商品或信息，妨害买家权益或平台秩序的行为，包括以下情形：</w:t>
            </w:r>
            <w:r w:rsidRPr="00DF2B04">
              <w:rPr>
                <w:rFonts w:ascii="苹方-简" w:eastAsia="苹方-简" w:hAnsi="苹方-简" w:cs="Arial"/>
                <w:kern w:val="0"/>
                <w:szCs w:val="21"/>
              </w:rPr>
              <w:br/>
            </w:r>
            <w:r>
              <w:rPr>
                <w:rFonts w:ascii="苹方-简" w:eastAsia="苹方-简" w:hAnsi="苹方-简" w:cs="Arial"/>
                <w:kern w:val="0"/>
                <w:szCs w:val="21"/>
              </w:rPr>
              <w:t>1</w:t>
            </w:r>
            <w:ins w:id="0"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广告信息；</w:t>
            </w:r>
            <w:r w:rsidRPr="00DF2B04">
              <w:rPr>
                <w:rFonts w:ascii="苹方-简" w:eastAsia="苹方-简" w:hAnsi="苹方-简" w:cs="Arial"/>
                <w:kern w:val="0"/>
                <w:szCs w:val="21"/>
              </w:rPr>
              <w:br/>
            </w:r>
            <w:r>
              <w:rPr>
                <w:rFonts w:ascii="苹方-简" w:eastAsia="苹方-简" w:hAnsi="苹方-简" w:cs="Arial"/>
                <w:kern w:val="0"/>
                <w:szCs w:val="21"/>
              </w:rPr>
              <w:t>2</w:t>
            </w:r>
            <w:ins w:id="1"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信息与实际不符；</w:t>
            </w:r>
            <w:r w:rsidRPr="00DF2B04">
              <w:rPr>
                <w:rFonts w:ascii="苹方-简" w:eastAsia="苹方-简" w:hAnsi="苹方-简" w:cs="Arial"/>
                <w:kern w:val="0"/>
                <w:szCs w:val="21"/>
              </w:rPr>
              <w:br/>
            </w:r>
            <w:r>
              <w:rPr>
                <w:rFonts w:ascii="苹方-简" w:eastAsia="苹方-简" w:hAnsi="苹方-简" w:cs="Arial"/>
                <w:kern w:val="0"/>
                <w:szCs w:val="21"/>
              </w:rPr>
              <w:t>3</w:t>
            </w:r>
            <w:ins w:id="2"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信息重复；</w:t>
            </w:r>
            <w:r w:rsidRPr="00DF2B04">
              <w:rPr>
                <w:rFonts w:ascii="苹方-简" w:eastAsia="苹方-简" w:hAnsi="苹方-简" w:cs="Arial"/>
                <w:kern w:val="0"/>
                <w:szCs w:val="21"/>
              </w:rPr>
              <w:br/>
            </w:r>
            <w:r>
              <w:rPr>
                <w:rFonts w:ascii="苹方-简" w:eastAsia="苹方-简" w:hAnsi="苹方-简" w:cs="Arial"/>
                <w:kern w:val="0"/>
                <w:szCs w:val="21"/>
              </w:rPr>
              <w:t>4</w:t>
            </w:r>
            <w:ins w:id="3"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商品要素不一致；</w:t>
            </w:r>
            <w:r w:rsidRPr="00DF2B04">
              <w:rPr>
                <w:rFonts w:ascii="苹方-简" w:eastAsia="苹方-简" w:hAnsi="苹方-简" w:cs="Arial"/>
                <w:kern w:val="0"/>
                <w:szCs w:val="21"/>
              </w:rPr>
              <w:br/>
            </w:r>
            <w:r>
              <w:rPr>
                <w:rFonts w:ascii="苹方-简" w:eastAsia="苹方-简" w:hAnsi="苹方-简" w:cs="Arial"/>
                <w:kern w:val="0"/>
                <w:szCs w:val="21"/>
              </w:rPr>
              <w:lastRenderedPageBreak/>
              <w:t>5</w:t>
            </w:r>
            <w:ins w:id="4"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规避信息；</w:t>
            </w:r>
            <w:r w:rsidRPr="00DF2B04">
              <w:rPr>
                <w:rFonts w:ascii="苹方-简" w:eastAsia="苹方-简" w:hAnsi="苹方-简" w:cs="Arial"/>
                <w:kern w:val="0"/>
                <w:szCs w:val="21"/>
              </w:rPr>
              <w:br/>
            </w:r>
            <w:r>
              <w:rPr>
                <w:rFonts w:ascii="苹方-简" w:eastAsia="苹方-简" w:hAnsi="苹方-简" w:cs="Arial"/>
                <w:kern w:val="0"/>
                <w:szCs w:val="21"/>
              </w:rPr>
              <w:t>6</w:t>
            </w:r>
            <w:ins w:id="5"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品牌不一致；</w:t>
            </w:r>
            <w:r w:rsidRPr="00DF2B04">
              <w:rPr>
                <w:rFonts w:ascii="苹方-简" w:eastAsia="苹方-简" w:hAnsi="苹方-简" w:cs="Arial"/>
                <w:kern w:val="0"/>
                <w:szCs w:val="21"/>
              </w:rPr>
              <w:br/>
            </w:r>
            <w:r>
              <w:rPr>
                <w:rFonts w:ascii="苹方-简" w:eastAsia="苹方-简" w:hAnsi="苹方-简" w:cs="Arial"/>
                <w:kern w:val="0"/>
                <w:szCs w:val="21"/>
              </w:rPr>
              <w:t>7</w:t>
            </w:r>
            <w:ins w:id="6"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行业特殊要求。</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lastRenderedPageBreak/>
              <w:t>视情节严重程度可采取下架违规商品、删除违规商品、限制发布商品、查封账户等措施。</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发布违反公序良俗、规则总则或协议的商品或信息</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商家发布有违公序良俗、《商家管理规范总则》及相关规则要求发布的商品或信息。</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视情节严重程度可采取下架违规商品、删除违规商品等措施。</w:t>
            </w:r>
          </w:p>
        </w:tc>
      </w:tr>
      <w:tr w:rsidR="0019695F" w:rsidTr="00DF2B04">
        <w:trPr>
          <w:trHeight w:val="3360"/>
        </w:trPr>
        <w:tc>
          <w:tcPr>
            <w:tcW w:w="0" w:type="auto"/>
            <w:vMerge w:val="restart"/>
            <w:vAlign w:val="center"/>
          </w:tcPr>
          <w:p w:rsidR="0019695F" w:rsidRPr="00DF2B04" w:rsidRDefault="00FF1A85" w:rsidP="00DF2B04">
            <w:pPr>
              <w:widowControl/>
              <w:snapToGrid w:val="0"/>
              <w:spacing w:line="360" w:lineRule="auto"/>
              <w:jc w:val="left"/>
              <w:rPr>
                <w:rFonts w:ascii="苹方-简" w:eastAsia="苹方-简" w:hAnsi="苹方-简" w:cs="Arial"/>
                <w:b/>
                <w:bCs/>
                <w:kern w:val="0"/>
                <w:sz w:val="28"/>
                <w:szCs w:val="28"/>
              </w:rPr>
            </w:pPr>
            <w:r w:rsidRPr="00DF2B04">
              <w:rPr>
                <w:rFonts w:ascii="苹方-简" w:eastAsia="苹方-简" w:hAnsi="苹方-简" w:cs="Arial" w:hint="eastAsia"/>
                <w:b/>
                <w:bCs/>
                <w:kern w:val="0"/>
                <w:sz w:val="28"/>
                <w:szCs w:val="28"/>
              </w:rPr>
              <w:t>发货相关</w:t>
            </w: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虚假发货</w:t>
            </w:r>
          </w:p>
        </w:tc>
        <w:tc>
          <w:tcPr>
            <w:tcW w:w="6706" w:type="dxa"/>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虚假发货包括但不限于以下情形：</w:t>
            </w:r>
            <w:r w:rsidRPr="00DF2B04">
              <w:rPr>
                <w:rFonts w:ascii="苹方-简" w:eastAsia="苹方-简" w:hAnsi="苹方-简" w:cs="Arial"/>
                <w:kern w:val="0"/>
                <w:szCs w:val="21"/>
              </w:rPr>
              <w:br/>
              <w:t>1</w:t>
            </w:r>
            <w:ins w:id="7"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商家上</w:t>
            </w:r>
            <w:proofErr w:type="gramStart"/>
            <w:r w:rsidRPr="00DF2B04">
              <w:rPr>
                <w:rFonts w:ascii="苹方-简" w:eastAsia="苹方-简" w:hAnsi="苹方-简" w:cs="Arial" w:hint="eastAsia"/>
                <w:kern w:val="0"/>
                <w:szCs w:val="21"/>
              </w:rPr>
              <w:t>传商品</w:t>
            </w:r>
            <w:proofErr w:type="gramEnd"/>
            <w:r w:rsidRPr="00DF2B04">
              <w:rPr>
                <w:rFonts w:ascii="苹方-简" w:eastAsia="苹方-简" w:hAnsi="苹方-简" w:cs="Arial" w:hint="eastAsia"/>
                <w:kern w:val="0"/>
                <w:szCs w:val="21"/>
              </w:rPr>
              <w:t>物流单号（包括转运后物流单号，下同）后的</w:t>
            </w:r>
            <w:r w:rsidRPr="00DF2B04">
              <w:rPr>
                <w:rFonts w:ascii="苹方-简" w:eastAsia="苹方-简" w:hAnsi="苹方-简" w:cs="Arial"/>
                <w:kern w:val="0"/>
                <w:szCs w:val="21"/>
              </w:rPr>
              <w:t>48</w:t>
            </w:r>
            <w:r w:rsidRPr="00DF2B04">
              <w:rPr>
                <w:rFonts w:ascii="苹方-简" w:eastAsia="苹方-简" w:hAnsi="苹方-简" w:cs="Arial" w:hint="eastAsia"/>
                <w:kern w:val="0"/>
                <w:szCs w:val="21"/>
              </w:rPr>
              <w:t>小时内，该物流单号在相应物流</w:t>
            </w:r>
            <w:proofErr w:type="gramStart"/>
            <w:r w:rsidRPr="00DF2B04">
              <w:rPr>
                <w:rFonts w:ascii="苹方-简" w:eastAsia="苹方-简" w:hAnsi="苹方-简" w:cs="Arial" w:hint="eastAsia"/>
                <w:kern w:val="0"/>
                <w:szCs w:val="21"/>
              </w:rPr>
              <w:t>公司官网没有</w:t>
            </w:r>
            <w:proofErr w:type="gramEnd"/>
            <w:r w:rsidRPr="00DF2B04">
              <w:rPr>
                <w:rFonts w:ascii="苹方-简" w:eastAsia="苹方-简" w:hAnsi="苹方-简" w:cs="Arial" w:hint="eastAsia"/>
                <w:kern w:val="0"/>
                <w:szCs w:val="21"/>
              </w:rPr>
              <w:t>物流信息；</w:t>
            </w:r>
            <w:r w:rsidRPr="00DF2B04">
              <w:rPr>
                <w:rFonts w:ascii="苹方-简" w:eastAsia="苹方-简" w:hAnsi="苹方-简" w:cs="Arial"/>
                <w:kern w:val="0"/>
                <w:szCs w:val="21"/>
              </w:rPr>
              <w:br/>
              <w:t>2</w:t>
            </w:r>
            <w:ins w:id="8"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商家上</w:t>
            </w:r>
            <w:proofErr w:type="gramStart"/>
            <w:r w:rsidRPr="00DF2B04">
              <w:rPr>
                <w:rFonts w:ascii="苹方-简" w:eastAsia="苹方-简" w:hAnsi="苹方-简" w:cs="Arial" w:hint="eastAsia"/>
                <w:kern w:val="0"/>
                <w:szCs w:val="21"/>
              </w:rPr>
              <w:t>传商品</w:t>
            </w:r>
            <w:proofErr w:type="gramEnd"/>
            <w:r w:rsidRPr="00DF2B04">
              <w:rPr>
                <w:rFonts w:ascii="苹方-简" w:eastAsia="苹方-简" w:hAnsi="苹方-简" w:cs="Arial" w:hint="eastAsia"/>
                <w:kern w:val="0"/>
                <w:szCs w:val="21"/>
              </w:rPr>
              <w:t>物流单号后的</w:t>
            </w:r>
            <w:r w:rsidRPr="00DF2B04">
              <w:rPr>
                <w:rFonts w:ascii="苹方-简" w:eastAsia="苹方-简" w:hAnsi="苹方-简" w:cs="Arial"/>
                <w:kern w:val="0"/>
                <w:szCs w:val="21"/>
              </w:rPr>
              <w:t>48</w:t>
            </w:r>
            <w:r w:rsidRPr="00DF2B04">
              <w:rPr>
                <w:rFonts w:ascii="苹方-简" w:eastAsia="苹方-简" w:hAnsi="苹方-简" w:cs="Arial" w:hint="eastAsia"/>
                <w:kern w:val="0"/>
                <w:szCs w:val="21"/>
              </w:rPr>
              <w:t>小时内，该物流单号在相应物流公司</w:t>
            </w:r>
            <w:proofErr w:type="gramStart"/>
            <w:r w:rsidRPr="00DF2B04">
              <w:rPr>
                <w:rFonts w:ascii="苹方-简" w:eastAsia="苹方-简" w:hAnsi="苹方-简" w:cs="Arial" w:hint="eastAsia"/>
                <w:kern w:val="0"/>
                <w:szCs w:val="21"/>
              </w:rPr>
              <w:t>官网没有揽件</w:t>
            </w:r>
            <w:proofErr w:type="gramEnd"/>
            <w:r w:rsidRPr="00DF2B04">
              <w:rPr>
                <w:rFonts w:ascii="苹方-简" w:eastAsia="苹方-简" w:hAnsi="苹方-简" w:cs="Arial" w:hint="eastAsia"/>
                <w:kern w:val="0"/>
                <w:szCs w:val="21"/>
              </w:rPr>
              <w:t>信息</w:t>
            </w:r>
            <w:r>
              <w:rPr>
                <w:rFonts w:ascii="苹方-简" w:eastAsia="苹方-简" w:hAnsi="苹方-简" w:cs="Arial" w:hint="eastAsia"/>
                <w:kern w:val="0"/>
                <w:szCs w:val="21"/>
                <w:lang w:eastAsia="zh-Hans"/>
              </w:rPr>
              <w:t>；</w:t>
            </w:r>
            <w:r w:rsidRPr="00DF2B04">
              <w:rPr>
                <w:rFonts w:ascii="苹方-简" w:eastAsia="苹方-简" w:hAnsi="苹方-简" w:cs="Arial" w:hint="eastAsia"/>
                <w:kern w:val="0"/>
                <w:szCs w:val="21"/>
              </w:rPr>
              <w:t>（若同一物流单号存在多条</w:t>
            </w:r>
            <w:proofErr w:type="gramStart"/>
            <w:r w:rsidRPr="00DF2B04">
              <w:rPr>
                <w:rFonts w:ascii="苹方-简" w:eastAsia="苹方-简" w:hAnsi="苹方-简" w:cs="Arial" w:hint="eastAsia"/>
                <w:kern w:val="0"/>
                <w:szCs w:val="21"/>
              </w:rPr>
              <w:t>揽件信息</w:t>
            </w:r>
            <w:proofErr w:type="gramEnd"/>
            <w:r w:rsidRPr="00DF2B04">
              <w:rPr>
                <w:rFonts w:ascii="苹方-简" w:eastAsia="苹方-简" w:hAnsi="苹方-简" w:cs="Arial" w:hint="eastAsia"/>
                <w:kern w:val="0"/>
                <w:szCs w:val="21"/>
              </w:rPr>
              <w:t>的，则依据最后一条</w:t>
            </w:r>
            <w:proofErr w:type="gramStart"/>
            <w:r w:rsidRPr="00DF2B04">
              <w:rPr>
                <w:rFonts w:ascii="苹方-简" w:eastAsia="苹方-简" w:hAnsi="苹方-简" w:cs="Arial" w:hint="eastAsia"/>
                <w:kern w:val="0"/>
                <w:szCs w:val="21"/>
              </w:rPr>
              <w:t>揽件信息</w:t>
            </w:r>
            <w:proofErr w:type="gramEnd"/>
            <w:r w:rsidRPr="00DF2B04">
              <w:rPr>
                <w:rFonts w:ascii="苹方-简" w:eastAsia="苹方-简" w:hAnsi="苹方-简" w:cs="Arial" w:hint="eastAsia"/>
                <w:kern w:val="0"/>
                <w:szCs w:val="21"/>
              </w:rPr>
              <w:t>的时间来判断）</w:t>
            </w:r>
            <w:r w:rsidRPr="00DF2B04">
              <w:rPr>
                <w:rFonts w:ascii="苹方-简" w:eastAsia="苹方-简" w:hAnsi="苹方-简" w:cs="Arial"/>
                <w:kern w:val="0"/>
                <w:szCs w:val="21"/>
              </w:rPr>
              <w:br/>
              <w:t xml:space="preserve">3 </w:t>
            </w:r>
            <w:ins w:id="9"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商家上传的商品物流单号，在相应物流公司</w:t>
            </w:r>
            <w:proofErr w:type="gramStart"/>
            <w:r w:rsidRPr="00DF2B04">
              <w:rPr>
                <w:rFonts w:ascii="苹方-简" w:eastAsia="苹方-简" w:hAnsi="苹方-简" w:cs="Arial" w:hint="eastAsia"/>
                <w:kern w:val="0"/>
                <w:szCs w:val="21"/>
              </w:rPr>
              <w:t>官网出现</w:t>
            </w:r>
            <w:proofErr w:type="gramEnd"/>
            <w:r w:rsidRPr="00DF2B04">
              <w:rPr>
                <w:rFonts w:ascii="苹方-简" w:eastAsia="苹方-简" w:hAnsi="苹方-简" w:cs="Arial" w:hint="eastAsia"/>
                <w:kern w:val="0"/>
                <w:szCs w:val="21"/>
              </w:rPr>
              <w:t>首条物流信息</w:t>
            </w:r>
            <w:r w:rsidRPr="00DF2B04">
              <w:rPr>
                <w:rFonts w:ascii="苹方-简" w:eastAsia="苹方-简" w:hAnsi="苹方-简" w:cs="Arial" w:hint="eastAsia"/>
                <w:kern w:val="0"/>
                <w:szCs w:val="21"/>
              </w:rPr>
              <w:lastRenderedPageBreak/>
              <w:t>后的</w:t>
            </w:r>
            <w:r w:rsidRPr="00DF2B04">
              <w:rPr>
                <w:rFonts w:ascii="苹方-简" w:eastAsia="苹方-简" w:hAnsi="苹方-简" w:cs="Arial"/>
                <w:kern w:val="0"/>
                <w:szCs w:val="21"/>
              </w:rPr>
              <w:t>48</w:t>
            </w:r>
            <w:r w:rsidRPr="00DF2B04">
              <w:rPr>
                <w:rFonts w:ascii="苹方-简" w:eastAsia="苹方-简" w:hAnsi="苹方-简" w:cs="Arial" w:hint="eastAsia"/>
                <w:kern w:val="0"/>
                <w:szCs w:val="21"/>
              </w:rPr>
              <w:t>小时内没有后续的物流信息更新；</w:t>
            </w:r>
            <w:r w:rsidRPr="00DF2B04">
              <w:rPr>
                <w:rFonts w:ascii="苹方-简" w:eastAsia="苹方-简" w:hAnsi="苹方-简" w:cs="Arial"/>
                <w:kern w:val="0"/>
                <w:szCs w:val="21"/>
              </w:rPr>
              <w:br/>
              <w:t>4</w:t>
            </w:r>
            <w:ins w:id="10"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商家上传的商品物流单号，</w:t>
            </w:r>
            <w:proofErr w:type="gramStart"/>
            <w:r w:rsidRPr="00DF2B04">
              <w:rPr>
                <w:rFonts w:ascii="苹方-简" w:eastAsia="苹方-简" w:hAnsi="苹方-简" w:cs="Arial" w:hint="eastAsia"/>
                <w:kern w:val="0"/>
                <w:szCs w:val="21"/>
              </w:rPr>
              <w:t>自相应</w:t>
            </w:r>
            <w:proofErr w:type="gramEnd"/>
            <w:r w:rsidRPr="00DF2B04">
              <w:rPr>
                <w:rFonts w:ascii="苹方-简" w:eastAsia="苹方-简" w:hAnsi="苹方-简" w:cs="Arial" w:hint="eastAsia"/>
                <w:kern w:val="0"/>
                <w:szCs w:val="21"/>
              </w:rPr>
              <w:t>物流</w:t>
            </w:r>
            <w:proofErr w:type="gramStart"/>
            <w:r w:rsidRPr="00DF2B04">
              <w:rPr>
                <w:rFonts w:ascii="苹方-简" w:eastAsia="苹方-简" w:hAnsi="苹方-简" w:cs="Arial" w:hint="eastAsia"/>
                <w:kern w:val="0"/>
                <w:szCs w:val="21"/>
              </w:rPr>
              <w:t>公司官网出首</w:t>
            </w:r>
            <w:proofErr w:type="gramEnd"/>
            <w:r w:rsidRPr="00DF2B04">
              <w:rPr>
                <w:rFonts w:ascii="苹方-简" w:eastAsia="苹方-简" w:hAnsi="苹方-简" w:cs="Arial" w:hint="eastAsia"/>
                <w:kern w:val="0"/>
                <w:szCs w:val="21"/>
              </w:rPr>
              <w:t>条物流信息至离开首个分拨中心（由各物流公司指定的，具有存储、分拣、集散、转运功能的集货地点，每日</w:t>
            </w:r>
            <w:r w:rsidRPr="00DF2B04">
              <w:rPr>
                <w:rFonts w:ascii="苹方-简" w:eastAsia="苹方-简" w:hAnsi="苹方-简" w:cs="Arial" w:hint="eastAsia"/>
                <w:kern w:val="0"/>
                <w:szCs w:val="21"/>
              </w:rPr>
              <w:t>交接所管辖区域内所有站点的揽收包裹，名称可能为</w:t>
            </w:r>
            <w:r w:rsidRPr="00DF2B04">
              <w:rPr>
                <w:rFonts w:ascii="苹方-简" w:eastAsia="苹方-简" w:hAnsi="苹方-简" w:cs="Arial"/>
                <w:kern w:val="0"/>
                <w:szCs w:val="21"/>
              </w:rPr>
              <w:t>“</w:t>
            </w:r>
            <w:r w:rsidRPr="00DF2B04">
              <w:rPr>
                <w:rFonts w:ascii="苹方-简" w:eastAsia="苹方-简" w:hAnsi="苹方-简" w:cs="Arial" w:hint="eastAsia"/>
                <w:kern w:val="0"/>
                <w:szCs w:val="21"/>
              </w:rPr>
              <w:t>分拨中心</w:t>
            </w:r>
            <w:r w:rsidRPr="00DF2B04">
              <w:rPr>
                <w:rFonts w:ascii="苹方-简" w:eastAsia="苹方-简" w:hAnsi="苹方-简" w:cs="Arial"/>
                <w:kern w:val="0"/>
                <w:szCs w:val="21"/>
              </w:rPr>
              <w:t>”</w:t>
            </w:r>
            <w:r w:rsidRPr="00DF2B04">
              <w:rPr>
                <w:rFonts w:ascii="苹方-简" w:eastAsia="苹方-简" w:hAnsi="苹方-简" w:cs="Arial" w:hint="eastAsia"/>
                <w:kern w:val="0"/>
                <w:szCs w:val="21"/>
              </w:rPr>
              <w:t>、</w:t>
            </w:r>
            <w:r w:rsidRPr="00DF2B04">
              <w:rPr>
                <w:rFonts w:ascii="苹方-简" w:eastAsia="苹方-简" w:hAnsi="苹方-简" w:cs="Arial"/>
                <w:kern w:val="0"/>
                <w:szCs w:val="21"/>
              </w:rPr>
              <w:t>“</w:t>
            </w:r>
            <w:r w:rsidRPr="00DF2B04">
              <w:rPr>
                <w:rFonts w:ascii="苹方-简" w:eastAsia="苹方-简" w:hAnsi="苹方-简" w:cs="Arial" w:hint="eastAsia"/>
                <w:kern w:val="0"/>
                <w:szCs w:val="21"/>
              </w:rPr>
              <w:t>转运中心</w:t>
            </w:r>
            <w:r w:rsidRPr="00DF2B04">
              <w:rPr>
                <w:rFonts w:ascii="苹方-简" w:eastAsia="苹方-简" w:hAnsi="苹方-简" w:cs="Arial"/>
                <w:kern w:val="0"/>
                <w:szCs w:val="21"/>
              </w:rPr>
              <w:t>”</w:t>
            </w:r>
            <w:r w:rsidRPr="00DF2B04">
              <w:rPr>
                <w:rFonts w:ascii="苹方-简" w:eastAsia="苹方-简" w:hAnsi="苹方-简" w:cs="Arial" w:hint="eastAsia"/>
                <w:kern w:val="0"/>
                <w:szCs w:val="21"/>
              </w:rPr>
              <w:t>、</w:t>
            </w:r>
            <w:r w:rsidRPr="00DF2B04">
              <w:rPr>
                <w:rFonts w:ascii="苹方-简" w:eastAsia="苹方-简" w:hAnsi="苹方-简" w:cs="Arial"/>
                <w:kern w:val="0"/>
                <w:szCs w:val="21"/>
              </w:rPr>
              <w:t>“</w:t>
            </w:r>
            <w:r w:rsidRPr="00DF2B04">
              <w:rPr>
                <w:rFonts w:ascii="苹方-简" w:eastAsia="苹方-简" w:hAnsi="苹方-简" w:cs="Arial" w:hint="eastAsia"/>
                <w:kern w:val="0"/>
                <w:szCs w:val="21"/>
              </w:rPr>
              <w:t>中转站</w:t>
            </w:r>
            <w:r w:rsidRPr="00DF2B04">
              <w:rPr>
                <w:rFonts w:ascii="苹方-简" w:eastAsia="苹方-简" w:hAnsi="苹方-简" w:cs="Arial"/>
                <w:kern w:val="0"/>
                <w:szCs w:val="21"/>
              </w:rPr>
              <w:t>”</w:t>
            </w:r>
            <w:r w:rsidRPr="00DF2B04">
              <w:rPr>
                <w:rFonts w:ascii="苹方-简" w:eastAsia="苹方-简" w:hAnsi="苹方-简" w:cs="Arial" w:hint="eastAsia"/>
                <w:kern w:val="0"/>
                <w:szCs w:val="21"/>
              </w:rPr>
              <w:t>等）的时间间隔：普通地区超过</w:t>
            </w:r>
            <w:r w:rsidRPr="00DF2B04">
              <w:rPr>
                <w:rFonts w:ascii="苹方-简" w:eastAsia="苹方-简" w:hAnsi="苹方-简" w:cs="Arial"/>
                <w:kern w:val="0"/>
                <w:szCs w:val="21"/>
              </w:rPr>
              <w:t>72</w:t>
            </w:r>
            <w:r w:rsidRPr="00DF2B04">
              <w:rPr>
                <w:rFonts w:ascii="苹方-简" w:eastAsia="苹方-简" w:hAnsi="苹方-简" w:cs="Arial" w:hint="eastAsia"/>
                <w:kern w:val="0"/>
                <w:szCs w:val="21"/>
              </w:rPr>
              <w:t>小时，偏远地区超过</w:t>
            </w:r>
            <w:r w:rsidRPr="00DF2B04">
              <w:rPr>
                <w:rFonts w:ascii="苹方-简" w:eastAsia="苹方-简" w:hAnsi="苹方-简" w:cs="Arial"/>
                <w:kern w:val="0"/>
                <w:szCs w:val="21"/>
              </w:rPr>
              <w:t>120</w:t>
            </w:r>
            <w:r w:rsidRPr="00DF2B04">
              <w:rPr>
                <w:rFonts w:ascii="苹方-简" w:eastAsia="苹方-简" w:hAnsi="苹方-简" w:cs="Arial" w:hint="eastAsia"/>
                <w:kern w:val="0"/>
                <w:szCs w:val="21"/>
              </w:rPr>
              <w:t>小时；（偏远地区指新疆，西藏，甘肃，宁夏，青海，内蒙古等</w:t>
            </w:r>
            <w:r w:rsidRPr="00DF2B04">
              <w:rPr>
                <w:rFonts w:ascii="苹方-简" w:eastAsia="苹方-简" w:hAnsi="苹方-简" w:cs="Arial" w:hint="eastAsia"/>
                <w:kern w:val="0"/>
                <w:szCs w:val="21"/>
              </w:rPr>
              <w:t>）</w:t>
            </w:r>
            <w:r w:rsidRPr="00DF2B04">
              <w:rPr>
                <w:rFonts w:ascii="苹方-简" w:eastAsia="苹方-简" w:hAnsi="苹方-简" w:cs="Arial"/>
                <w:kern w:val="0"/>
                <w:szCs w:val="21"/>
              </w:rPr>
              <w:br/>
              <w:t>5</w:t>
            </w:r>
            <w:ins w:id="11"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商家上传的商品物流单号，在相应物流公司</w:t>
            </w:r>
            <w:proofErr w:type="gramStart"/>
            <w:r w:rsidRPr="00DF2B04">
              <w:rPr>
                <w:rFonts w:ascii="苹方-简" w:eastAsia="苹方-简" w:hAnsi="苹方-简" w:cs="Arial" w:hint="eastAsia"/>
                <w:kern w:val="0"/>
                <w:szCs w:val="21"/>
              </w:rPr>
              <w:t>官网存在</w:t>
            </w:r>
            <w:proofErr w:type="gramEnd"/>
            <w:r w:rsidRPr="00DF2B04">
              <w:rPr>
                <w:rFonts w:ascii="苹方-简" w:eastAsia="苹方-简" w:hAnsi="苹方-简" w:cs="Arial" w:hint="eastAsia"/>
                <w:kern w:val="0"/>
                <w:szCs w:val="21"/>
              </w:rPr>
              <w:t>异常、重复物流信息；</w:t>
            </w:r>
            <w:r w:rsidRPr="00DF2B04">
              <w:rPr>
                <w:rFonts w:ascii="苹方-简" w:eastAsia="苹方-简" w:hAnsi="苹方-简" w:cs="Arial"/>
                <w:kern w:val="0"/>
                <w:szCs w:val="21"/>
              </w:rPr>
              <w:br/>
              <w:t>6</w:t>
            </w:r>
            <w:ins w:id="12"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商家上传的商品物流单号对应的收件地址与消费者订单显示的收货地址不符；</w:t>
            </w:r>
            <w:r w:rsidRPr="00DF2B04">
              <w:rPr>
                <w:rFonts w:ascii="苹方-简" w:eastAsia="苹方-简" w:hAnsi="苹方-简" w:cs="Arial"/>
                <w:kern w:val="0"/>
                <w:szCs w:val="21"/>
              </w:rPr>
              <w:br/>
              <w:t>7</w:t>
            </w:r>
            <w:ins w:id="13"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商家上</w:t>
            </w:r>
            <w:proofErr w:type="gramStart"/>
            <w:r w:rsidRPr="00DF2B04">
              <w:rPr>
                <w:rFonts w:ascii="苹方-简" w:eastAsia="苹方-简" w:hAnsi="苹方-简" w:cs="Arial" w:hint="eastAsia"/>
                <w:kern w:val="0"/>
                <w:szCs w:val="21"/>
              </w:rPr>
              <w:t>传商品</w:t>
            </w:r>
            <w:proofErr w:type="gramEnd"/>
            <w:r w:rsidRPr="00DF2B04">
              <w:rPr>
                <w:rFonts w:ascii="苹方-简" w:eastAsia="苹方-简" w:hAnsi="苹方-简" w:cs="Arial" w:hint="eastAsia"/>
                <w:kern w:val="0"/>
                <w:szCs w:val="21"/>
              </w:rPr>
              <w:t>物流单号前</w:t>
            </w:r>
            <w:r w:rsidRPr="00DF2B04">
              <w:rPr>
                <w:rFonts w:ascii="苹方-简" w:eastAsia="苹方-简" w:hAnsi="苹方-简" w:cs="Arial"/>
                <w:kern w:val="0"/>
                <w:szCs w:val="21"/>
              </w:rPr>
              <w:t>30</w:t>
            </w:r>
            <w:r w:rsidRPr="00DF2B04">
              <w:rPr>
                <w:rFonts w:ascii="苹方-简" w:eastAsia="苹方-简" w:hAnsi="苹方-简" w:cs="Arial" w:hint="eastAsia"/>
                <w:kern w:val="0"/>
                <w:szCs w:val="21"/>
              </w:rPr>
              <w:t>天内，已有不同收货人或不同收货地址的订单使用该物流单号发货；</w:t>
            </w:r>
            <w:r w:rsidRPr="00DF2B04">
              <w:rPr>
                <w:rFonts w:ascii="苹方-简" w:eastAsia="苹方-简" w:hAnsi="苹方-简" w:cs="Arial"/>
                <w:kern w:val="0"/>
                <w:szCs w:val="21"/>
              </w:rPr>
              <w:br/>
              <w:t>8</w:t>
            </w:r>
            <w:ins w:id="14" w:author="arielhhuang(黄翮)" w:date="2021-03-18T18:23: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其他订单物流信息异常或者消费者在商家发货</w:t>
            </w:r>
            <w:proofErr w:type="gramStart"/>
            <w:r w:rsidRPr="00DF2B04">
              <w:rPr>
                <w:rFonts w:ascii="苹方-简" w:eastAsia="苹方-简" w:hAnsi="苹方-简" w:cs="Arial" w:hint="eastAsia"/>
                <w:kern w:val="0"/>
                <w:szCs w:val="21"/>
              </w:rPr>
              <w:t>后合理</w:t>
            </w:r>
            <w:proofErr w:type="gramEnd"/>
            <w:r w:rsidRPr="00DF2B04">
              <w:rPr>
                <w:rFonts w:ascii="苹方-简" w:eastAsia="苹方-简" w:hAnsi="苹方-简" w:cs="Arial" w:hint="eastAsia"/>
                <w:kern w:val="0"/>
                <w:szCs w:val="21"/>
              </w:rPr>
              <w:t>期限内未实际收到所购商</w:t>
            </w:r>
            <w:r w:rsidRPr="00DF2B04">
              <w:rPr>
                <w:rFonts w:ascii="苹方-简" w:eastAsia="苹方-简" w:hAnsi="苹方-简" w:cs="Arial" w:hint="eastAsia"/>
                <w:kern w:val="0"/>
                <w:szCs w:val="21"/>
              </w:rPr>
              <w:t>品的情形。</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lastRenderedPageBreak/>
              <w:t>视情节严重程度，平台有权采取限制发布商品、延长交易账期、监管商家账户、限制登录等措施。</w:t>
            </w:r>
            <w:r w:rsidRPr="00DF2B04">
              <w:rPr>
                <w:rFonts w:ascii="苹方-简" w:eastAsia="苹方-简" w:hAnsi="苹方-简" w:cs="Arial"/>
                <w:kern w:val="0"/>
                <w:szCs w:val="21"/>
              </w:rPr>
              <w:br/>
            </w:r>
          </w:p>
        </w:tc>
      </w:tr>
      <w:tr w:rsidR="0019695F" w:rsidTr="00DF2B04">
        <w:trPr>
          <w:trHeight w:val="139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延迟发货</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指商家未在发货时限内完成发货，即商家未在发货时限内上</w:t>
            </w:r>
            <w:proofErr w:type="gramStart"/>
            <w:r w:rsidRPr="00DF2B04">
              <w:rPr>
                <w:rFonts w:ascii="苹方-简" w:eastAsia="苹方-简" w:hAnsi="苹方-简" w:cs="Arial" w:hint="eastAsia"/>
                <w:kern w:val="0"/>
                <w:szCs w:val="21"/>
              </w:rPr>
              <w:t>传商品</w:t>
            </w:r>
            <w:proofErr w:type="gramEnd"/>
            <w:r w:rsidRPr="00DF2B04">
              <w:rPr>
                <w:rFonts w:ascii="苹方-简" w:eastAsia="苹方-简" w:hAnsi="苹方-简" w:cs="Arial" w:hint="eastAsia"/>
                <w:kern w:val="0"/>
                <w:szCs w:val="21"/>
              </w:rPr>
              <w:t>订单对应的真实物流单号，依据本规则及相应的技术标准，该订单将被标识为延迟发货订单。</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视情节严重程度，平台有权从商家保证金中扣除对应的消费者赔付金发放给延迟发货订单所对应的消费者。</w:t>
            </w:r>
            <w:r w:rsidRPr="00DF2B04">
              <w:rPr>
                <w:rFonts w:ascii="苹方-简" w:eastAsia="苹方-简" w:hAnsi="苹方-简" w:cs="Arial"/>
                <w:kern w:val="0"/>
                <w:szCs w:val="21"/>
              </w:rPr>
              <w:br/>
            </w:r>
            <w:r w:rsidRPr="00DF2B04">
              <w:rPr>
                <w:rFonts w:ascii="苹方-简" w:eastAsia="苹方-简" w:hAnsi="苹方-简" w:cs="Arial" w:hint="eastAsia"/>
                <w:kern w:val="0"/>
                <w:szCs w:val="21"/>
              </w:rPr>
              <w:t>商品单价小于人民币</w:t>
            </w:r>
            <w:r w:rsidRPr="00DF2B04">
              <w:rPr>
                <w:rFonts w:ascii="苹方-简" w:eastAsia="苹方-简" w:hAnsi="苹方-简" w:cs="Arial"/>
                <w:kern w:val="0"/>
                <w:szCs w:val="21"/>
              </w:rPr>
              <w:t>300</w:t>
            </w:r>
            <w:r w:rsidRPr="00DF2B04">
              <w:rPr>
                <w:rFonts w:ascii="苹方-简" w:eastAsia="苹方-简" w:hAnsi="苹方-简" w:cs="Arial" w:hint="eastAsia"/>
                <w:kern w:val="0"/>
                <w:szCs w:val="21"/>
              </w:rPr>
              <w:t>元，赔付人民币</w:t>
            </w:r>
            <w:r w:rsidRPr="00DF2B04">
              <w:rPr>
                <w:rFonts w:ascii="苹方-简" w:eastAsia="苹方-简" w:hAnsi="苹方-简" w:cs="Arial"/>
                <w:kern w:val="0"/>
                <w:szCs w:val="21"/>
              </w:rPr>
              <w:t>3</w:t>
            </w:r>
            <w:r w:rsidRPr="00DF2B04">
              <w:rPr>
                <w:rFonts w:ascii="苹方-简" w:eastAsia="苹方-简" w:hAnsi="苹方-简" w:cs="Arial" w:hint="eastAsia"/>
                <w:kern w:val="0"/>
                <w:szCs w:val="21"/>
              </w:rPr>
              <w:t>元</w:t>
            </w:r>
            <w:r w:rsidRPr="00DF2B04">
              <w:rPr>
                <w:rFonts w:ascii="苹方-简" w:eastAsia="苹方-简" w:hAnsi="苹方-简" w:cs="Arial"/>
                <w:kern w:val="0"/>
                <w:szCs w:val="21"/>
              </w:rPr>
              <w:t>/</w:t>
            </w:r>
            <w:r w:rsidRPr="00DF2B04">
              <w:rPr>
                <w:rFonts w:ascii="苹方-简" w:eastAsia="苹方-简" w:hAnsi="苹方-简" w:cs="Arial" w:hint="eastAsia"/>
                <w:kern w:val="0"/>
                <w:szCs w:val="21"/>
              </w:rPr>
              <w:t>单；</w:t>
            </w:r>
            <w:r w:rsidRPr="00DF2B04">
              <w:rPr>
                <w:rFonts w:ascii="苹方-简" w:eastAsia="苹方-简" w:hAnsi="苹方-简" w:cs="Arial"/>
                <w:kern w:val="0"/>
                <w:szCs w:val="21"/>
              </w:rPr>
              <w:br/>
            </w:r>
            <w:r w:rsidRPr="00DF2B04">
              <w:rPr>
                <w:rFonts w:ascii="苹方-简" w:eastAsia="苹方-简" w:hAnsi="苹方-简" w:cs="Arial" w:hint="eastAsia"/>
                <w:kern w:val="0"/>
                <w:szCs w:val="21"/>
              </w:rPr>
              <w:t>商品单价大于等于人民币</w:t>
            </w:r>
            <w:r w:rsidRPr="00DF2B04">
              <w:rPr>
                <w:rFonts w:ascii="苹方-简" w:eastAsia="苹方-简" w:hAnsi="苹方-简" w:cs="Arial"/>
                <w:kern w:val="0"/>
                <w:szCs w:val="21"/>
              </w:rPr>
              <w:t>300</w:t>
            </w:r>
            <w:r w:rsidRPr="00DF2B04">
              <w:rPr>
                <w:rFonts w:ascii="苹方-简" w:eastAsia="苹方-简" w:hAnsi="苹方-简" w:cs="Arial" w:hint="eastAsia"/>
                <w:kern w:val="0"/>
                <w:szCs w:val="21"/>
              </w:rPr>
              <w:t>元，赔付单价的</w:t>
            </w:r>
            <w:r w:rsidRPr="00DF2B04">
              <w:rPr>
                <w:rFonts w:ascii="苹方-简" w:eastAsia="苹方-简" w:hAnsi="苹方-简" w:cs="Arial"/>
                <w:kern w:val="0"/>
                <w:szCs w:val="21"/>
              </w:rPr>
              <w:t>1%</w:t>
            </w:r>
            <w:r w:rsidRPr="00DF2B04">
              <w:rPr>
                <w:rFonts w:ascii="苹方-简" w:eastAsia="苹方-简" w:hAnsi="苹方-简" w:cs="Arial" w:hint="eastAsia"/>
                <w:kern w:val="0"/>
                <w:szCs w:val="21"/>
              </w:rPr>
              <w:t>，最高不超过人民币</w:t>
            </w:r>
            <w:r w:rsidRPr="00DF2B04">
              <w:rPr>
                <w:rFonts w:ascii="苹方-简" w:eastAsia="苹方-简" w:hAnsi="苹方-简" w:cs="Arial"/>
                <w:kern w:val="0"/>
                <w:szCs w:val="21"/>
              </w:rPr>
              <w:t>30</w:t>
            </w:r>
            <w:r w:rsidRPr="00DF2B04">
              <w:rPr>
                <w:rFonts w:ascii="苹方-简" w:eastAsia="苹方-简" w:hAnsi="苹方-简" w:cs="Arial" w:hint="eastAsia"/>
                <w:kern w:val="0"/>
                <w:szCs w:val="21"/>
              </w:rPr>
              <w:t>元。</w:t>
            </w:r>
            <w:r w:rsidRPr="00DF2B04">
              <w:rPr>
                <w:rFonts w:ascii="苹方-简" w:eastAsia="苹方-简" w:hAnsi="苹方-简" w:cs="Arial"/>
                <w:kern w:val="0"/>
                <w:szCs w:val="21"/>
              </w:rPr>
              <w:br/>
            </w:r>
            <w:r w:rsidRPr="00DF2B04">
              <w:rPr>
                <w:rFonts w:ascii="苹方-简" w:eastAsia="苹方-简" w:hAnsi="苹方-简" w:cs="Arial" w:hint="eastAsia"/>
                <w:kern w:val="0"/>
                <w:szCs w:val="21"/>
              </w:rPr>
              <w:t>（赔付金由商家保证金中支出）</w:t>
            </w:r>
          </w:p>
        </w:tc>
      </w:tr>
      <w:tr w:rsidR="0019695F" w:rsidTr="00DF2B04">
        <w:trPr>
          <w:trHeight w:val="139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欺诈发货</w:t>
            </w:r>
          </w:p>
        </w:tc>
        <w:tc>
          <w:tcPr>
            <w:tcW w:w="6706" w:type="dxa"/>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欺诈发货是指商家在发货过程中向消费者发送空包裹或与商品描述明显不符的其他物品，或者实施其他情节严重的欺诈行为。</w:t>
            </w:r>
            <w:r w:rsidRPr="00DF2B04">
              <w:rPr>
                <w:rFonts w:ascii="苹方-简" w:eastAsia="苹方-简" w:hAnsi="苹方-简" w:cs="Arial"/>
                <w:kern w:val="0"/>
                <w:szCs w:val="21"/>
              </w:rPr>
              <w:br/>
            </w:r>
            <w:r w:rsidRPr="00DF2B04">
              <w:rPr>
                <w:rFonts w:ascii="苹方-简" w:eastAsia="苹方-简" w:hAnsi="苹方-简" w:cs="Arial" w:hint="eastAsia"/>
                <w:kern w:val="0"/>
                <w:szCs w:val="21"/>
              </w:rPr>
              <w:t>包括但不限于下列情形：</w:t>
            </w:r>
            <w:r w:rsidRPr="00DF2B04">
              <w:rPr>
                <w:rFonts w:ascii="苹方-简" w:eastAsia="苹方-简" w:hAnsi="苹方-简" w:cs="Arial"/>
                <w:kern w:val="0"/>
                <w:szCs w:val="21"/>
              </w:rPr>
              <w:br/>
              <w:t>1</w:t>
            </w:r>
            <w:ins w:id="15" w:author="arielhhuang(黄翮)" w:date="2021-03-18T18:24: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商家上传订单物流单号后，消费者收到空包裹的；</w:t>
            </w:r>
            <w:r w:rsidRPr="00DF2B04">
              <w:rPr>
                <w:rFonts w:ascii="苹方-简" w:eastAsia="苹方-简" w:hAnsi="苹方-简" w:cs="Arial"/>
                <w:kern w:val="0"/>
                <w:szCs w:val="21"/>
              </w:rPr>
              <w:br/>
              <w:t>2</w:t>
            </w:r>
            <w:ins w:id="16" w:author="arielhhuang(黄翮)" w:date="2021-03-18T18:24: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商家上传订单物流单号后，消费者收到与商品描述明显不符的其他物品的；</w:t>
            </w:r>
            <w:r w:rsidRPr="00DF2B04">
              <w:rPr>
                <w:rFonts w:ascii="苹方-简" w:eastAsia="苹方-简" w:hAnsi="苹方-简" w:cs="Arial"/>
                <w:kern w:val="0"/>
                <w:szCs w:val="21"/>
              </w:rPr>
              <w:br/>
            </w:r>
            <w:r w:rsidRPr="00DF2B04">
              <w:rPr>
                <w:rFonts w:ascii="苹方-简" w:eastAsia="苹方-简" w:hAnsi="苹方-简" w:cs="Arial"/>
                <w:kern w:val="0"/>
                <w:szCs w:val="21"/>
              </w:rPr>
              <w:lastRenderedPageBreak/>
              <w:t>3</w:t>
            </w:r>
            <w:ins w:id="17" w:author="arielhhuang(黄翮)" w:date="2021-03-18T18:24: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商家在发货过程中实施欺诈行为，导致消费者在发货</w:t>
            </w:r>
            <w:proofErr w:type="gramStart"/>
            <w:r w:rsidRPr="00DF2B04">
              <w:rPr>
                <w:rFonts w:ascii="苹方-简" w:eastAsia="苹方-简" w:hAnsi="苹方-简" w:cs="Arial" w:hint="eastAsia"/>
                <w:kern w:val="0"/>
                <w:szCs w:val="21"/>
              </w:rPr>
              <w:t>后合理</w:t>
            </w:r>
            <w:proofErr w:type="gramEnd"/>
            <w:r w:rsidRPr="00DF2B04">
              <w:rPr>
                <w:rFonts w:ascii="苹方-简" w:eastAsia="苹方-简" w:hAnsi="苹方-简" w:cs="Arial" w:hint="eastAsia"/>
                <w:kern w:val="0"/>
                <w:szCs w:val="21"/>
              </w:rPr>
              <w:t>期限内未实际收到所购商品，情节严重的情形。</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lastRenderedPageBreak/>
              <w:t>视情节严重程度，平台有权采取下列一项或多项措施：</w:t>
            </w:r>
            <w:r w:rsidRPr="00DF2B04">
              <w:rPr>
                <w:rFonts w:ascii="苹方-简" w:eastAsia="苹方-简" w:hAnsi="苹方-简" w:cs="Arial"/>
                <w:kern w:val="0"/>
                <w:szCs w:val="21"/>
              </w:rPr>
              <w:br/>
              <w:t>1</w:t>
            </w:r>
            <w:ins w:id="18" w:author="arielhhuang(黄翮)" w:date="2021-03-18T18:30:00Z">
              <w:r w:rsidR="00492A47">
                <w:rPr>
                  <w:rFonts w:ascii="苹方-简" w:eastAsia="苹方-简" w:hAnsi="苹方-简" w:cs="Arial" w:hint="eastAsia"/>
                  <w:kern w:val="0"/>
                  <w:szCs w:val="21"/>
                </w:rPr>
                <w:t>、</w:t>
              </w:r>
            </w:ins>
            <w:r w:rsidRPr="00DF2B04">
              <w:rPr>
                <w:rFonts w:ascii="苹方-简" w:eastAsia="苹方-简" w:hAnsi="苹方-简" w:cs="Arial" w:hint="eastAsia"/>
                <w:kern w:val="0"/>
                <w:szCs w:val="21"/>
              </w:rPr>
              <w:t>关闭交易并对消费者进行退款；</w:t>
            </w:r>
            <w:r w:rsidRPr="00DF2B04">
              <w:rPr>
                <w:rFonts w:ascii="苹方-简" w:eastAsia="苹方-简" w:hAnsi="苹方-简" w:cs="Arial"/>
                <w:kern w:val="0"/>
                <w:szCs w:val="21"/>
              </w:rPr>
              <w:br/>
              <w:t>2</w:t>
            </w:r>
            <w:ins w:id="19" w:author="arielhhuang(黄翮)" w:date="2021-03-18T18:30:00Z">
              <w:r w:rsidR="00492A47">
                <w:rPr>
                  <w:rFonts w:ascii="苹方-简" w:eastAsia="苹方-简" w:hAnsi="苹方-简" w:cs="Arial" w:hint="eastAsia"/>
                  <w:kern w:val="0"/>
                  <w:szCs w:val="21"/>
                </w:rPr>
                <w:t>、</w:t>
              </w:r>
            </w:ins>
            <w:r w:rsidRPr="00DF2B04">
              <w:rPr>
                <w:rFonts w:ascii="苹方-简" w:eastAsia="苹方-简" w:hAnsi="苹方-简" w:cs="Arial" w:hint="eastAsia"/>
                <w:kern w:val="0"/>
                <w:szCs w:val="21"/>
              </w:rPr>
              <w:t>自商家的保证金中扣除相当于作欺诈发货处理订单金额一倍的处</w:t>
            </w:r>
            <w:r w:rsidRPr="00DF2B04">
              <w:rPr>
                <w:rFonts w:ascii="苹方-简" w:eastAsia="苹方-简" w:hAnsi="苹方-简" w:cs="Arial" w:hint="eastAsia"/>
                <w:kern w:val="0"/>
                <w:szCs w:val="21"/>
              </w:rPr>
              <w:t>罚金</w:t>
            </w:r>
            <w:r>
              <w:rPr>
                <w:rFonts w:ascii="苹方-简" w:eastAsia="苹方-简" w:hAnsi="苹方-简" w:cs="Arial" w:hint="eastAsia"/>
                <w:kern w:val="0"/>
                <w:szCs w:val="21"/>
                <w:lang w:eastAsia="zh-Hans"/>
              </w:rPr>
              <w:t>。</w:t>
            </w:r>
            <w:r w:rsidRPr="00DF2B04">
              <w:rPr>
                <w:rFonts w:ascii="苹方-简" w:eastAsia="苹方-简" w:hAnsi="苹方-简" w:cs="Arial" w:hint="eastAsia"/>
                <w:kern w:val="0"/>
                <w:szCs w:val="21"/>
              </w:rPr>
              <w:t>（订单金额为商家实收金额，下同）</w:t>
            </w:r>
          </w:p>
        </w:tc>
      </w:tr>
      <w:tr w:rsidR="0019695F" w:rsidTr="00DF2B04">
        <w:trPr>
          <w:trHeight w:val="139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商品缺货</w:t>
            </w:r>
          </w:p>
        </w:tc>
        <w:tc>
          <w:tcPr>
            <w:tcW w:w="6706" w:type="dxa"/>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用户购买商品后，商家主动联系平台或消费者告知无法在发货时限内完成发货，或者商家发生延迟发货或虚假发货后在规定时限内仍未发货，相关订单将被平台判定为缺货订单。具体类型如下：</w:t>
            </w:r>
            <w:r w:rsidRPr="00DF2B04">
              <w:rPr>
                <w:rFonts w:ascii="苹方-简" w:eastAsia="苹方-简" w:hAnsi="苹方-简" w:cs="Arial"/>
                <w:kern w:val="0"/>
                <w:szCs w:val="21"/>
              </w:rPr>
              <w:br/>
              <w:t>1</w:t>
            </w:r>
            <w:ins w:id="20" w:author="arielhhuang(黄翮)" w:date="2021-03-18T18:24: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商家主动联系平台或消费者告知无法在发货时限内完成发货的；</w:t>
            </w:r>
            <w:r w:rsidRPr="00DF2B04">
              <w:rPr>
                <w:rFonts w:ascii="苹方-简" w:eastAsia="苹方-简" w:hAnsi="苹方-简" w:cs="Arial"/>
                <w:kern w:val="0"/>
                <w:szCs w:val="21"/>
              </w:rPr>
              <w:br/>
              <w:t xml:space="preserve">2 </w:t>
            </w:r>
            <w:ins w:id="21" w:author="arielhhuang(黄翮)" w:date="2021-03-18T18:24: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订单发生延迟发货后</w:t>
            </w:r>
            <w:r w:rsidRPr="00DF2B04">
              <w:rPr>
                <w:rFonts w:ascii="苹方-简" w:eastAsia="苹方-简" w:hAnsi="苹方-简" w:cs="Arial"/>
                <w:kern w:val="0"/>
                <w:szCs w:val="21"/>
              </w:rPr>
              <w:t>5</w:t>
            </w:r>
            <w:r w:rsidRPr="00DF2B04">
              <w:rPr>
                <w:rFonts w:ascii="苹方-简" w:eastAsia="苹方-简" w:hAnsi="苹方-简" w:cs="Arial" w:hint="eastAsia"/>
                <w:kern w:val="0"/>
                <w:szCs w:val="21"/>
              </w:rPr>
              <w:t>天内仍未发货，即发货时限届满后</w:t>
            </w:r>
            <w:r w:rsidRPr="00DF2B04">
              <w:rPr>
                <w:rFonts w:ascii="苹方-简" w:eastAsia="苹方-简" w:hAnsi="苹方-简" w:cs="Arial"/>
                <w:kern w:val="0"/>
                <w:szCs w:val="21"/>
              </w:rPr>
              <w:t>5</w:t>
            </w:r>
            <w:r w:rsidRPr="00DF2B04">
              <w:rPr>
                <w:rFonts w:ascii="苹方-简" w:eastAsia="苹方-简" w:hAnsi="苹方-简" w:cs="Arial" w:hint="eastAsia"/>
                <w:kern w:val="0"/>
                <w:szCs w:val="21"/>
              </w:rPr>
              <w:t>天内仍未发货的；</w:t>
            </w:r>
            <w:r w:rsidRPr="00DF2B04">
              <w:rPr>
                <w:rFonts w:ascii="苹方-简" w:eastAsia="苹方-简" w:hAnsi="苹方-简" w:cs="Arial"/>
                <w:kern w:val="0"/>
                <w:szCs w:val="21"/>
              </w:rPr>
              <w:br/>
              <w:t>3</w:t>
            </w:r>
            <w:ins w:id="22" w:author="arielhhuang(黄翮)" w:date="2021-03-18T18:24:00Z">
              <w:r w:rsidR="00DF2B04">
                <w:rPr>
                  <w:rFonts w:ascii="苹方-简" w:eastAsia="苹方-简" w:hAnsi="苹方-简" w:cs="Arial" w:hint="eastAsia"/>
                  <w:kern w:val="0"/>
                  <w:szCs w:val="21"/>
                </w:rPr>
                <w:t>、</w:t>
              </w:r>
            </w:ins>
            <w:r w:rsidRPr="00DF2B04">
              <w:rPr>
                <w:rFonts w:ascii="苹方-简" w:eastAsia="苹方-简" w:hAnsi="苹方-简" w:cs="Arial"/>
                <w:kern w:val="0"/>
                <w:szCs w:val="21"/>
              </w:rPr>
              <w:t xml:space="preserve"> </w:t>
            </w:r>
            <w:r w:rsidRPr="00DF2B04">
              <w:rPr>
                <w:rFonts w:ascii="苹方-简" w:eastAsia="苹方-简" w:hAnsi="苹方-简" w:cs="Arial" w:hint="eastAsia"/>
                <w:kern w:val="0"/>
                <w:szCs w:val="21"/>
              </w:rPr>
              <w:t>作虚假发货处理的订单在上传物流单号后</w:t>
            </w:r>
            <w:r w:rsidRPr="00DF2B04">
              <w:rPr>
                <w:rFonts w:ascii="苹方-简" w:eastAsia="苹方-简" w:hAnsi="苹方-简" w:cs="Arial"/>
                <w:kern w:val="0"/>
                <w:szCs w:val="21"/>
              </w:rPr>
              <w:t>5</w:t>
            </w:r>
            <w:r w:rsidRPr="00DF2B04">
              <w:rPr>
                <w:rFonts w:ascii="苹方-简" w:eastAsia="苹方-简" w:hAnsi="苹方-简" w:cs="Arial" w:hint="eastAsia"/>
                <w:kern w:val="0"/>
                <w:szCs w:val="21"/>
              </w:rPr>
              <w:t>天内仍未真实发货的。</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平台有权从商家保证金中扣收处罚金</w:t>
            </w:r>
            <w:r w:rsidRPr="00DF2B04">
              <w:rPr>
                <w:rStyle w:val="ae"/>
                <w:rFonts w:ascii="苹方-简" w:eastAsia="苹方-简" w:hAnsi="苹方-简" w:hint="eastAsia"/>
              </w:rPr>
              <w:t>（即订单金额）</w:t>
            </w:r>
            <w:r w:rsidRPr="00DF2B04">
              <w:rPr>
                <w:rFonts w:ascii="苹方-简" w:eastAsia="苹方-简" w:hAnsi="苹方-简" w:cs="Arial" w:hint="eastAsia"/>
                <w:kern w:val="0"/>
                <w:szCs w:val="21"/>
              </w:rPr>
              <w:t>发放给缺货订单所对应的消费者，同时有权关闭交易并对消费者进行退款。</w:t>
            </w:r>
            <w:r w:rsidRPr="00DF2B04">
              <w:rPr>
                <w:rFonts w:ascii="苹方-简" w:eastAsia="苹方-简" w:hAnsi="苹方-简" w:cs="Arial"/>
                <w:kern w:val="0"/>
                <w:szCs w:val="21"/>
              </w:rPr>
              <w:br/>
            </w:r>
            <w:r w:rsidRPr="00DF2B04">
              <w:rPr>
                <w:rFonts w:ascii="苹方-简" w:eastAsia="苹方-简" w:hAnsi="苹方-简" w:cs="Arial" w:hint="eastAsia"/>
                <w:kern w:val="0"/>
                <w:szCs w:val="21"/>
              </w:rPr>
              <w:t>平台对缺货订单</w:t>
            </w:r>
            <w:proofErr w:type="gramStart"/>
            <w:r w:rsidRPr="00DF2B04">
              <w:rPr>
                <w:rFonts w:ascii="苹方-简" w:eastAsia="苹方-简" w:hAnsi="苹方-简" w:cs="Arial" w:hint="eastAsia"/>
                <w:kern w:val="0"/>
                <w:szCs w:val="21"/>
              </w:rPr>
              <w:t>作出</w:t>
            </w:r>
            <w:proofErr w:type="gramEnd"/>
            <w:r w:rsidRPr="00DF2B04">
              <w:rPr>
                <w:rFonts w:ascii="苹方-简" w:eastAsia="苹方-简" w:hAnsi="苹方-简" w:cs="Arial" w:hint="eastAsia"/>
                <w:kern w:val="0"/>
                <w:szCs w:val="21"/>
              </w:rPr>
              <w:t>处理，并不免除商家作为销售者依据法律法规之规定应当承担的法律责任，若消费者依法发起索赔，商家应自行与消费者协商解决，并承担相应的法律责任。</w:t>
            </w:r>
          </w:p>
        </w:tc>
      </w:tr>
      <w:tr w:rsidR="0019695F" w:rsidTr="00DF2B04">
        <w:trPr>
          <w:trHeight w:val="360"/>
        </w:trPr>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b/>
                <w:bCs/>
                <w:kern w:val="0"/>
                <w:sz w:val="28"/>
                <w:szCs w:val="28"/>
              </w:rPr>
            </w:pPr>
            <w:r w:rsidRPr="00DF2B04">
              <w:rPr>
                <w:rFonts w:ascii="苹方-简" w:eastAsia="苹方-简" w:hAnsi="苹方-简" w:cs="Arial" w:hint="eastAsia"/>
                <w:b/>
                <w:bCs/>
                <w:kern w:val="0"/>
                <w:sz w:val="28"/>
                <w:szCs w:val="28"/>
              </w:rPr>
              <w:t>交易相关</w:t>
            </w: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虚假交易</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指商家通过虚构或隐瞒交易事实、规避或者恶意利用信用记录规则等不正当方式获取虚假的商品销量或成交金额等不当利益，妨害、干扰消费者权益的行为。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视情节严重程度，可采取下</w:t>
            </w:r>
            <w:proofErr w:type="gramStart"/>
            <w:r w:rsidRPr="00DF2B04">
              <w:rPr>
                <w:rFonts w:ascii="苹方-简" w:eastAsia="苹方-简" w:hAnsi="苹方-简" w:cs="Arial" w:hint="eastAsia"/>
                <w:kern w:val="0"/>
                <w:szCs w:val="21"/>
              </w:rPr>
              <w:t>架所有</w:t>
            </w:r>
            <w:proofErr w:type="gramEnd"/>
            <w:r w:rsidRPr="00DF2B04">
              <w:rPr>
                <w:rFonts w:ascii="苹方-简" w:eastAsia="苹方-简" w:hAnsi="苹方-简" w:cs="Arial" w:hint="eastAsia"/>
                <w:kern w:val="0"/>
                <w:szCs w:val="21"/>
              </w:rPr>
              <w:t>商品、取消虚假交易产生的不当利益、清退商家等措施。</w:t>
            </w:r>
          </w:p>
        </w:tc>
      </w:tr>
      <w:tr w:rsidR="0019695F" w:rsidTr="00DF2B04">
        <w:trPr>
          <w:trHeight w:val="360"/>
        </w:trPr>
        <w:tc>
          <w:tcPr>
            <w:tcW w:w="0" w:type="auto"/>
            <w:vMerge w:val="restart"/>
            <w:vAlign w:val="center"/>
          </w:tcPr>
          <w:p w:rsidR="0019695F" w:rsidRPr="00DF2B04" w:rsidRDefault="00FF1A85" w:rsidP="00DF2B04">
            <w:pPr>
              <w:widowControl/>
              <w:snapToGrid w:val="0"/>
              <w:spacing w:line="360" w:lineRule="auto"/>
              <w:jc w:val="left"/>
              <w:rPr>
                <w:rFonts w:ascii="苹方-简" w:eastAsia="苹方-简" w:hAnsi="苹方-简" w:cs="Arial"/>
                <w:b/>
                <w:bCs/>
                <w:kern w:val="0"/>
                <w:sz w:val="28"/>
                <w:szCs w:val="28"/>
              </w:rPr>
            </w:pPr>
            <w:r w:rsidRPr="00DF2B04">
              <w:rPr>
                <w:rFonts w:ascii="苹方-简" w:eastAsia="苹方-简" w:hAnsi="苹方-简" w:cs="Arial" w:hint="eastAsia"/>
                <w:b/>
                <w:bCs/>
                <w:kern w:val="0"/>
                <w:sz w:val="28"/>
                <w:szCs w:val="28"/>
              </w:rPr>
              <w:lastRenderedPageBreak/>
              <w:t>服务相关</w:t>
            </w: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proofErr w:type="gramStart"/>
            <w:r w:rsidRPr="00DF2B04">
              <w:rPr>
                <w:rFonts w:ascii="苹方-简" w:eastAsia="苹方-简" w:hAnsi="苹方-简" w:cs="Arial" w:hint="eastAsia"/>
                <w:kern w:val="0"/>
                <w:szCs w:val="21"/>
              </w:rPr>
              <w:t>客诉处理</w:t>
            </w:r>
            <w:proofErr w:type="gramEnd"/>
            <w:r w:rsidRPr="00DF2B04">
              <w:rPr>
                <w:rFonts w:ascii="苹方-简" w:eastAsia="苹方-简" w:hAnsi="苹方-简" w:cs="Arial" w:hint="eastAsia"/>
                <w:kern w:val="0"/>
                <w:szCs w:val="21"/>
              </w:rPr>
              <w:t>超时</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指商家未在平台规定时间节点内处理客诉，甚至引起顾客二次及以上投诉，或商家处理</w:t>
            </w:r>
            <w:proofErr w:type="gramStart"/>
            <w:r w:rsidRPr="00DF2B04">
              <w:rPr>
                <w:rFonts w:ascii="苹方-简" w:eastAsia="苹方-简" w:hAnsi="苹方-简" w:cs="Arial" w:hint="eastAsia"/>
                <w:kern w:val="0"/>
                <w:szCs w:val="21"/>
              </w:rPr>
              <w:t>客诉不</w:t>
            </w:r>
            <w:proofErr w:type="gramEnd"/>
            <w:r w:rsidRPr="00DF2B04">
              <w:rPr>
                <w:rFonts w:ascii="苹方-简" w:eastAsia="苹方-简" w:hAnsi="苹方-简" w:cs="Arial" w:hint="eastAsia"/>
                <w:kern w:val="0"/>
                <w:szCs w:val="21"/>
              </w:rPr>
              <w:t>达标，妨害顾客权益的行为。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视情节严重程度可采取限制使用平台功能、限制上传商品、限制登录等措施。</w:t>
            </w:r>
          </w:p>
        </w:tc>
      </w:tr>
      <w:tr w:rsidR="0019695F" w:rsidTr="00DF2B04">
        <w:trPr>
          <w:trHeight w:val="840"/>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恶意骚扰</w:t>
            </w:r>
          </w:p>
        </w:tc>
        <w:tc>
          <w:tcPr>
            <w:tcW w:w="6706" w:type="dxa"/>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指商家对他人实施骚扰、侮辱、恐吓等妨害他人合法权益的行为。</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情节一般的，每次向被骚扰方赔付</w:t>
            </w:r>
            <w:r w:rsidRPr="00DF2B04">
              <w:rPr>
                <w:rFonts w:ascii="苹方-简" w:eastAsia="苹方-简" w:hAnsi="苹方-简" w:cs="Arial"/>
                <w:kern w:val="0"/>
                <w:szCs w:val="21"/>
              </w:rPr>
              <w:t>300</w:t>
            </w:r>
            <w:r w:rsidRPr="00DF2B04">
              <w:rPr>
                <w:rFonts w:ascii="苹方-简" w:eastAsia="苹方-简" w:hAnsi="苹方-简" w:cs="Arial" w:hint="eastAsia"/>
                <w:kern w:val="0"/>
                <w:szCs w:val="21"/>
              </w:rPr>
              <w:t>元；</w:t>
            </w:r>
            <w:r w:rsidRPr="00DF2B04">
              <w:rPr>
                <w:rFonts w:ascii="苹方-简" w:eastAsia="苹方-简" w:hAnsi="苹方-简" w:cs="Arial"/>
                <w:kern w:val="0"/>
                <w:szCs w:val="21"/>
              </w:rPr>
              <w:br/>
            </w:r>
            <w:r w:rsidRPr="00DF2B04">
              <w:rPr>
                <w:rFonts w:ascii="苹方-简" w:eastAsia="苹方-简" w:hAnsi="苹方-简" w:cs="Arial" w:hint="eastAsia"/>
                <w:kern w:val="0"/>
                <w:szCs w:val="21"/>
              </w:rPr>
              <w:t>情节严重的，每次向被骚扰方赔付</w:t>
            </w:r>
            <w:r w:rsidRPr="00DF2B04">
              <w:rPr>
                <w:rFonts w:ascii="苹方-简" w:eastAsia="苹方-简" w:hAnsi="苹方-简" w:cs="Arial"/>
                <w:kern w:val="0"/>
                <w:szCs w:val="21"/>
              </w:rPr>
              <w:t>600</w:t>
            </w:r>
            <w:r w:rsidRPr="00DF2B04">
              <w:rPr>
                <w:rFonts w:ascii="苹方-简" w:eastAsia="苹方-简" w:hAnsi="苹方-简" w:cs="Arial" w:hint="eastAsia"/>
                <w:kern w:val="0"/>
                <w:szCs w:val="21"/>
              </w:rPr>
              <w:t>元。</w:t>
            </w:r>
            <w:r w:rsidRPr="00DF2B04">
              <w:rPr>
                <w:rFonts w:ascii="苹方-简" w:eastAsia="苹方-简" w:hAnsi="苹方-简" w:cs="Arial"/>
                <w:kern w:val="0"/>
                <w:szCs w:val="21"/>
              </w:rPr>
              <w:br/>
            </w:r>
            <w:r w:rsidRPr="00DF2B04">
              <w:rPr>
                <w:rFonts w:ascii="苹方-简" w:eastAsia="苹方-简" w:hAnsi="苹方-简" w:cs="Arial" w:hint="eastAsia"/>
                <w:kern w:val="0"/>
                <w:szCs w:val="21"/>
              </w:rPr>
              <w:t>（赔付金由商家保证金中支出）</w:t>
            </w:r>
          </w:p>
        </w:tc>
      </w:tr>
      <w:tr w:rsidR="0019695F" w:rsidTr="00DF2B04">
        <w:trPr>
          <w:trHeight w:val="360"/>
        </w:trPr>
        <w:tc>
          <w:tcPr>
            <w:tcW w:w="0" w:type="auto"/>
            <w:vMerge w:val="restart"/>
            <w:vAlign w:val="center"/>
          </w:tcPr>
          <w:p w:rsidR="0019695F" w:rsidRPr="00DF2B04" w:rsidRDefault="00FF1A85" w:rsidP="00DF2B04">
            <w:pPr>
              <w:widowControl/>
              <w:snapToGrid w:val="0"/>
              <w:spacing w:line="360" w:lineRule="auto"/>
              <w:jc w:val="left"/>
              <w:rPr>
                <w:rFonts w:ascii="苹方-简" w:eastAsia="苹方-简" w:hAnsi="苹方-简" w:cs="Arial"/>
                <w:b/>
                <w:bCs/>
                <w:kern w:val="0"/>
                <w:sz w:val="28"/>
                <w:szCs w:val="28"/>
              </w:rPr>
            </w:pPr>
            <w:r w:rsidRPr="00DF2B04">
              <w:rPr>
                <w:rFonts w:ascii="苹方-简" w:eastAsia="苹方-简" w:hAnsi="苹方-简" w:cs="Arial" w:hint="eastAsia"/>
                <w:b/>
                <w:bCs/>
                <w:kern w:val="0"/>
                <w:sz w:val="28"/>
                <w:szCs w:val="28"/>
              </w:rPr>
              <w:t>商家管理相关</w:t>
            </w: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扰乱市场秩序</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指商家扰乱和破坏公平竞争、平等交易的市场秩序，侵害其他用户权益或对平台造成不良影响的行为。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平台可取消或收回违规者获得、使用的不当利益。</w:t>
            </w:r>
          </w:p>
        </w:tc>
      </w:tr>
      <w:tr w:rsidR="0019695F" w:rsidTr="00DF2B04">
        <w:trPr>
          <w:trHeight w:val="360"/>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不当注册</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指用户通过软件、程序或人工等方式，批量注册平台账户的行为。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视情节严重程度可采取限制使用平台功能、限制上传商品、限制登录等措施。</w:t>
            </w:r>
          </w:p>
        </w:tc>
      </w:tr>
      <w:tr w:rsidR="0019695F" w:rsidTr="00DF2B04">
        <w:trPr>
          <w:trHeight w:val="360"/>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骗取他人财物</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指以非法获利为目的，非法获取他人财物，涉嫌侵犯他人财产权的行为。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视情节严重程度可采取关闭订单、商家账户管控措施等。</w:t>
            </w:r>
          </w:p>
        </w:tc>
      </w:tr>
      <w:tr w:rsidR="0019695F" w:rsidTr="00DF2B04">
        <w:trPr>
          <w:trHeight w:val="360"/>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盗用他人账户</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指盗用他人平台或支付账户，涉嫌侵犯他人相关信息、财产权的行为。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收回被盗账户，原账户所有人可以通过相应流程重新取回账户，协助原账户所有人追责。</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泄露他人信息</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指商家未经允许发布、泄露、传播他人个人信息，涉嫌侵犯他人隐私权的行为。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平台有权删除商家所泄露的他人隐私的信息。视情节严重程度可采取限制发布商品、延长交易账期、监管商家账户、限制登录等措施。</w:t>
            </w:r>
          </w:p>
        </w:tc>
      </w:tr>
      <w:tr w:rsidR="0019695F" w:rsidTr="00DF2B04">
        <w:trPr>
          <w:trHeight w:val="139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不配合平台管理</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指商家在日常经营中不配合管理，导致相关管理工作进展缓慢等行为。</w:t>
            </w:r>
            <w:r w:rsidRPr="00DF2B04">
              <w:rPr>
                <w:rFonts w:ascii="苹方-简" w:eastAsia="苹方-简" w:hAnsi="苹方-简" w:cs="Arial"/>
                <w:kern w:val="0"/>
                <w:szCs w:val="21"/>
              </w:rPr>
              <w:br/>
              <w:t>1</w:t>
            </w:r>
            <w:ins w:id="23" w:author="arielhhuang(黄翮)" w:date="2021-03-18T18:24: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不配合提交资料</w:t>
            </w:r>
            <w:ins w:id="24" w:author="arielhhuang(黄翮)" w:date="2021-03-18T18:33:00Z">
              <w:r w:rsidR="00492A47">
                <w:rPr>
                  <w:rFonts w:ascii="苹方-简" w:eastAsia="苹方-简" w:hAnsi="苹方-简" w:cs="Arial" w:hint="eastAsia"/>
                  <w:kern w:val="0"/>
                  <w:szCs w:val="21"/>
                </w:rPr>
                <w:t>：</w:t>
              </w:r>
            </w:ins>
            <w:bookmarkStart w:id="25" w:name="_GoBack"/>
            <w:bookmarkEnd w:id="25"/>
            <w:r w:rsidRPr="00DF2B04">
              <w:rPr>
                <w:rFonts w:ascii="苹方-简" w:eastAsia="苹方-简" w:hAnsi="苹方-简" w:cs="Arial"/>
                <w:kern w:val="0"/>
                <w:szCs w:val="21"/>
              </w:rPr>
              <w:br/>
            </w:r>
            <w:r w:rsidRPr="00DF2B04">
              <w:rPr>
                <w:rFonts w:ascii="苹方-简" w:eastAsia="苹方-简" w:hAnsi="苹方-简" w:cs="Arial" w:hint="eastAsia"/>
                <w:kern w:val="0"/>
                <w:szCs w:val="21"/>
              </w:rPr>
              <w:t>（</w:t>
            </w:r>
            <w:r w:rsidRPr="00DF2B04">
              <w:rPr>
                <w:rFonts w:ascii="苹方-简" w:eastAsia="苹方-简" w:hAnsi="苹方-简" w:cs="Arial"/>
                <w:kern w:val="0"/>
                <w:szCs w:val="21"/>
              </w:rPr>
              <w:t>1</w:t>
            </w:r>
            <w:r w:rsidRPr="00DF2B04">
              <w:rPr>
                <w:rFonts w:ascii="苹方-简" w:eastAsia="苹方-简" w:hAnsi="苹方-简" w:cs="Arial" w:hint="eastAsia"/>
                <w:kern w:val="0"/>
                <w:szCs w:val="21"/>
              </w:rPr>
              <w:t>）商家未按要求、时间更新提交资料或信息；</w:t>
            </w:r>
            <w:r w:rsidRPr="00DF2B04">
              <w:rPr>
                <w:rFonts w:ascii="苹方-简" w:eastAsia="苹方-简" w:hAnsi="苹方-简" w:cs="Arial"/>
                <w:kern w:val="0"/>
                <w:szCs w:val="21"/>
              </w:rPr>
              <w:br/>
            </w:r>
            <w:r w:rsidRPr="00DF2B04">
              <w:rPr>
                <w:rFonts w:ascii="苹方-简" w:eastAsia="苹方-简" w:hAnsi="苹方-简" w:cs="Arial" w:hint="eastAsia"/>
                <w:kern w:val="0"/>
                <w:szCs w:val="21"/>
              </w:rPr>
              <w:t>（</w:t>
            </w:r>
            <w:r w:rsidRPr="00DF2B04">
              <w:rPr>
                <w:rFonts w:ascii="苹方-简" w:eastAsia="苹方-简" w:hAnsi="苹方-简" w:cs="Arial"/>
                <w:kern w:val="0"/>
                <w:szCs w:val="21"/>
              </w:rPr>
              <w:t>2</w:t>
            </w:r>
            <w:r w:rsidRPr="00DF2B04">
              <w:rPr>
                <w:rFonts w:ascii="苹方-简" w:eastAsia="苹方-简" w:hAnsi="苹方-简" w:cs="Arial" w:hint="eastAsia"/>
                <w:kern w:val="0"/>
                <w:szCs w:val="21"/>
              </w:rPr>
              <w:t>）提供虚假资料或信息，指商家提供的公司名称、地址、联系方式、联系人等信息与实际情况不符或虚假无效的情形。</w:t>
            </w:r>
            <w:r w:rsidRPr="00DF2B04">
              <w:rPr>
                <w:rFonts w:ascii="苹方-简" w:eastAsia="苹方-简" w:hAnsi="苹方-简" w:cs="Arial"/>
                <w:kern w:val="0"/>
                <w:szCs w:val="21"/>
              </w:rPr>
              <w:br/>
              <w:t>2</w:t>
            </w:r>
            <w:ins w:id="26" w:author="arielhhuang(黄翮)" w:date="2021-03-18T18:24:00Z">
              <w:r w:rsidR="00DF2B04">
                <w:rPr>
                  <w:rFonts w:ascii="苹方-简" w:eastAsia="苹方-简" w:hAnsi="苹方-简" w:cs="Arial" w:hint="eastAsia"/>
                  <w:kern w:val="0"/>
                  <w:szCs w:val="21"/>
                </w:rPr>
                <w:t>、</w:t>
              </w:r>
            </w:ins>
            <w:r w:rsidRPr="00DF2B04">
              <w:rPr>
                <w:rFonts w:ascii="苹方-简" w:eastAsia="苹方-简" w:hAnsi="苹方-简" w:cs="Arial" w:hint="eastAsia"/>
                <w:kern w:val="0"/>
                <w:szCs w:val="21"/>
              </w:rPr>
              <w:t>商家消极对待或明确拒绝配合平台工作人员的管理工作</w:t>
            </w:r>
            <w:r>
              <w:rPr>
                <w:rFonts w:ascii="苹方-简" w:eastAsia="苹方-简" w:hAnsi="苹方-简" w:cs="Arial" w:hint="eastAsia"/>
                <w:kern w:val="0"/>
                <w:szCs w:val="21"/>
                <w:lang w:eastAsia="zh-Hans"/>
              </w:rPr>
              <w:t>。</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视情况对不配合平台管理的商家采取公示警告、商品下架、限制发布商品等违规处罚措施。</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不正当牟利</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指商家采用不正当手段牟取利益或采用其他手段牟取不正当利益的行为，包括但不限于向平台工作人员及或其关联人士提供财物、消费、款待或商业机会等。</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平台将终止既有合作且</w:t>
            </w:r>
            <w:proofErr w:type="gramStart"/>
            <w:r w:rsidRPr="00DF2B04">
              <w:rPr>
                <w:rFonts w:ascii="苹方-简" w:eastAsia="苹方-简" w:hAnsi="苹方-简" w:cs="Arial" w:hint="eastAsia"/>
                <w:kern w:val="0"/>
                <w:szCs w:val="21"/>
              </w:rPr>
              <w:t>永久不</w:t>
            </w:r>
            <w:proofErr w:type="gramEnd"/>
            <w:r w:rsidRPr="00DF2B04">
              <w:rPr>
                <w:rFonts w:ascii="苹方-简" w:eastAsia="苹方-简" w:hAnsi="苹方-简" w:cs="Arial" w:hint="eastAsia"/>
                <w:kern w:val="0"/>
                <w:szCs w:val="21"/>
              </w:rPr>
              <w:t>向其提供或接受其提供的任何产品或服务。</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不当使用他人权利</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指商家所使用的宣传推广内容，涉及侵害他人商标权、专利权、著作权等权利的行为，或造成不正当竞争的行为。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视情节严重程度可采取下架违规商品、删除违规</w:t>
            </w:r>
            <w:r w:rsidRPr="00DF2B04">
              <w:rPr>
                <w:rFonts w:ascii="苹方-简" w:eastAsia="苹方-简" w:hAnsi="苹方-简" w:cs="Arial" w:hint="eastAsia"/>
                <w:kern w:val="0"/>
                <w:szCs w:val="21"/>
              </w:rPr>
              <w:t>商品、删除相关信息、限制发布商品、监管账户、查封账户等措施。</w:t>
            </w:r>
          </w:p>
        </w:tc>
      </w:tr>
      <w:tr w:rsidR="0019695F" w:rsidTr="00DF2B04">
        <w:trPr>
          <w:trHeight w:val="139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违背承诺</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指商家未按约定或平台规定向买家提供承诺的服务，妨害买家权益的行为。</w:t>
            </w:r>
          </w:p>
        </w:tc>
        <w:tc>
          <w:tcPr>
            <w:tcW w:w="0" w:type="auto"/>
            <w:shd w:val="clear" w:color="auto" w:fill="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商家违背交易价格、运送方式等承诺的，须向买家支付该商品实际成交金额的</w:t>
            </w:r>
            <w:r w:rsidRPr="00DF2B04">
              <w:rPr>
                <w:rFonts w:ascii="苹方-简" w:eastAsia="苹方-简" w:hAnsi="苹方-简" w:cs="Arial"/>
                <w:kern w:val="0"/>
                <w:szCs w:val="21"/>
              </w:rPr>
              <w:t>10%</w:t>
            </w:r>
            <w:r w:rsidRPr="00DF2B04">
              <w:rPr>
                <w:rFonts w:ascii="苹方-简" w:eastAsia="苹方-简" w:hAnsi="苹方-简" w:cs="Arial" w:hint="eastAsia"/>
                <w:kern w:val="0"/>
                <w:szCs w:val="21"/>
              </w:rPr>
              <w:t>作为违约金，且赔付金额最高不超过</w:t>
            </w:r>
            <w:r w:rsidRPr="00DF2B04">
              <w:rPr>
                <w:rFonts w:ascii="苹方-简" w:eastAsia="苹方-简" w:hAnsi="苹方-简" w:cs="Arial"/>
                <w:kern w:val="0"/>
                <w:szCs w:val="21"/>
              </w:rPr>
              <w:t>100</w:t>
            </w:r>
            <w:r w:rsidRPr="00DF2B04">
              <w:rPr>
                <w:rFonts w:ascii="苹方-简" w:eastAsia="苹方-简" w:hAnsi="苹方-简" w:cs="Arial" w:hint="eastAsia"/>
                <w:kern w:val="0"/>
                <w:szCs w:val="21"/>
              </w:rPr>
              <w:t>元，最低不少于</w:t>
            </w:r>
            <w:r w:rsidRPr="00DF2B04">
              <w:rPr>
                <w:rFonts w:ascii="苹方-简" w:eastAsia="苹方-简" w:hAnsi="苹方-简" w:cs="Arial"/>
                <w:kern w:val="0"/>
                <w:szCs w:val="21"/>
              </w:rPr>
              <w:t>5</w:t>
            </w:r>
            <w:r w:rsidRPr="00DF2B04">
              <w:rPr>
                <w:rFonts w:ascii="苹方-简" w:eastAsia="苹方-简" w:hAnsi="苹方-简" w:cs="Arial" w:hint="eastAsia"/>
                <w:kern w:val="0"/>
                <w:szCs w:val="21"/>
              </w:rPr>
              <w:t>元，特殊商品除外。</w:t>
            </w:r>
            <w:r w:rsidRPr="00DF2B04">
              <w:rPr>
                <w:rFonts w:ascii="苹方-简" w:eastAsia="苹方-简" w:hAnsi="苹方-简" w:cs="Arial"/>
                <w:kern w:val="0"/>
                <w:szCs w:val="21"/>
              </w:rPr>
              <w:br/>
            </w:r>
            <w:r w:rsidRPr="00DF2B04">
              <w:rPr>
                <w:rFonts w:ascii="苹方-简" w:eastAsia="苹方-简" w:hAnsi="苹方-简" w:cs="Arial" w:hint="eastAsia"/>
                <w:kern w:val="0"/>
                <w:szCs w:val="21"/>
              </w:rPr>
              <w:t>情节严重的，还可采取下架商品、删除商品等措施。</w:t>
            </w:r>
            <w:r w:rsidRPr="00DF2B04">
              <w:rPr>
                <w:rFonts w:ascii="苹方-简" w:eastAsia="苹方-简" w:hAnsi="苹方-简" w:cs="Arial"/>
                <w:kern w:val="0"/>
                <w:szCs w:val="21"/>
              </w:rPr>
              <w:br/>
            </w:r>
            <w:r w:rsidRPr="00DF2B04">
              <w:rPr>
                <w:rFonts w:ascii="苹方-简" w:eastAsia="苹方-简" w:hAnsi="苹方-简" w:cs="Arial" w:hint="eastAsia"/>
                <w:kern w:val="0"/>
                <w:szCs w:val="21"/>
              </w:rPr>
              <w:t>（赔付金由商家保证金中支出）</w:t>
            </w:r>
          </w:p>
        </w:tc>
      </w:tr>
      <w:tr w:rsidR="0019695F" w:rsidTr="00DF2B04">
        <w:trPr>
          <w:trHeight w:val="555"/>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不当获取使用信息</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指通过租借</w:t>
            </w:r>
            <w:r w:rsidRPr="00DF2B04">
              <w:rPr>
                <w:rFonts w:ascii="苹方-简" w:eastAsia="苹方-简" w:hAnsi="苹方-简" w:cs="Arial"/>
                <w:kern w:val="0"/>
                <w:szCs w:val="21"/>
              </w:rPr>
              <w:t>/</w:t>
            </w:r>
            <w:r w:rsidRPr="00DF2B04">
              <w:rPr>
                <w:rFonts w:ascii="苹方-简" w:eastAsia="苹方-简" w:hAnsi="苹方-简" w:cs="Arial" w:hint="eastAsia"/>
                <w:kern w:val="0"/>
                <w:szCs w:val="21"/>
              </w:rPr>
              <w:t>共享账号、协助第三方扫描系统等方式获取平台商业信息</w:t>
            </w:r>
            <w:r w:rsidRPr="00DF2B04">
              <w:rPr>
                <w:rFonts w:ascii="苹方-简" w:eastAsia="苹方-简" w:hAnsi="苹方-简" w:cs="Arial"/>
                <w:kern w:val="0"/>
                <w:szCs w:val="21"/>
              </w:rPr>
              <w:t>/</w:t>
            </w:r>
            <w:r w:rsidRPr="00DF2B04">
              <w:rPr>
                <w:rFonts w:ascii="苹方-简" w:eastAsia="苹方-简" w:hAnsi="苹方-简" w:cs="Arial" w:hint="eastAsia"/>
                <w:kern w:val="0"/>
                <w:szCs w:val="21"/>
              </w:rPr>
              <w:t>他人信息，或未经允许发布、传递、出售平台商业信息</w:t>
            </w:r>
            <w:r w:rsidRPr="00DF2B04">
              <w:rPr>
                <w:rFonts w:ascii="苹方-简" w:eastAsia="苹方-简" w:hAnsi="苹方-简" w:cs="Arial"/>
                <w:kern w:val="0"/>
                <w:szCs w:val="21"/>
              </w:rPr>
              <w:t>/</w:t>
            </w:r>
            <w:r w:rsidRPr="00DF2B04">
              <w:rPr>
                <w:rFonts w:ascii="苹方-简" w:eastAsia="苹方-简" w:hAnsi="苹方-简" w:cs="Arial" w:hint="eastAsia"/>
                <w:kern w:val="0"/>
                <w:szCs w:val="21"/>
              </w:rPr>
              <w:t>他人信息，影响平台正常运营秩序、效率或致使平台商业信息</w:t>
            </w:r>
            <w:r w:rsidRPr="00DF2B04">
              <w:rPr>
                <w:rFonts w:ascii="苹方-简" w:eastAsia="苹方-简" w:hAnsi="苹方-简" w:cs="Arial"/>
                <w:kern w:val="0"/>
                <w:szCs w:val="21"/>
              </w:rPr>
              <w:t>/</w:t>
            </w:r>
            <w:r w:rsidRPr="00DF2B04">
              <w:rPr>
                <w:rFonts w:ascii="苹方-简" w:eastAsia="苹方-简" w:hAnsi="苹方-简" w:cs="Arial" w:hint="eastAsia"/>
                <w:kern w:val="0"/>
                <w:szCs w:val="21"/>
              </w:rPr>
              <w:t>他人信息存在泄露风险的行为。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平台可删除被泄露的信息或要求违规者消除影响，收回或要求违规者返还获得的不当利益。</w:t>
            </w:r>
          </w:p>
        </w:tc>
      </w:tr>
      <w:tr w:rsidR="0019695F" w:rsidTr="00DF2B04">
        <w:trPr>
          <w:trHeight w:val="360"/>
        </w:trPr>
        <w:tc>
          <w:tcPr>
            <w:tcW w:w="0" w:type="auto"/>
            <w:vMerge/>
            <w:vAlign w:val="center"/>
          </w:tcPr>
          <w:p w:rsidR="0019695F" w:rsidRPr="00DF2B04" w:rsidRDefault="0019695F" w:rsidP="00DF2B04">
            <w:pPr>
              <w:widowControl/>
              <w:snapToGrid w:val="0"/>
              <w:spacing w:line="360" w:lineRule="auto"/>
              <w:jc w:val="left"/>
              <w:rPr>
                <w:rFonts w:ascii="苹方-简" w:eastAsia="苹方-简" w:hAnsi="苹方-简" w:cs="Arial"/>
                <w:b/>
                <w:bCs/>
                <w:kern w:val="0"/>
                <w:sz w:val="28"/>
                <w:szCs w:val="28"/>
              </w:rPr>
            </w:pPr>
          </w:p>
        </w:tc>
        <w:tc>
          <w:tcPr>
            <w:tcW w:w="1905"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提供虚假凭证</w:t>
            </w:r>
          </w:p>
        </w:tc>
        <w:tc>
          <w:tcPr>
            <w:tcW w:w="6706" w:type="dxa"/>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指商家为牟取利益向平台提供不真实的证明材料的行为。</w:t>
            </w:r>
          </w:p>
        </w:tc>
        <w:tc>
          <w:tcPr>
            <w:tcW w:w="0" w:type="auto"/>
            <w:vAlign w:val="center"/>
          </w:tcPr>
          <w:p w:rsidR="0019695F" w:rsidRPr="00DF2B04" w:rsidRDefault="00FF1A85" w:rsidP="00DF2B04">
            <w:pPr>
              <w:widowControl/>
              <w:snapToGrid w:val="0"/>
              <w:spacing w:line="360" w:lineRule="auto"/>
              <w:jc w:val="left"/>
              <w:rPr>
                <w:rFonts w:ascii="苹方-简" w:eastAsia="苹方-简" w:hAnsi="苹方-简" w:cs="Arial"/>
                <w:kern w:val="0"/>
                <w:szCs w:val="21"/>
              </w:rPr>
            </w:pPr>
            <w:r w:rsidRPr="00DF2B04">
              <w:rPr>
                <w:rFonts w:ascii="苹方-简" w:eastAsia="苹方-简" w:hAnsi="苹方-简" w:cs="Arial" w:hint="eastAsia"/>
                <w:kern w:val="0"/>
                <w:szCs w:val="21"/>
              </w:rPr>
              <w:t>平台可收回或追缴商家通过提供虚假凭证获得的不当利益。</w:t>
            </w:r>
          </w:p>
        </w:tc>
      </w:tr>
    </w:tbl>
    <w:p w:rsidR="0019695F" w:rsidRPr="00DF2B04" w:rsidRDefault="0019695F" w:rsidP="00DF2B04">
      <w:pPr>
        <w:snapToGrid w:val="0"/>
        <w:spacing w:line="360" w:lineRule="auto"/>
        <w:jc w:val="left"/>
        <w:rPr>
          <w:rFonts w:ascii="苹方-简" w:eastAsia="苹方-简" w:hAnsi="苹方-简"/>
        </w:rPr>
      </w:pPr>
    </w:p>
    <w:p w:rsidR="0019695F" w:rsidRPr="00DF2B04" w:rsidRDefault="00FF1A85" w:rsidP="00DF2B04">
      <w:pPr>
        <w:snapToGrid w:val="0"/>
        <w:spacing w:line="360" w:lineRule="auto"/>
        <w:jc w:val="left"/>
        <w:rPr>
          <w:rFonts w:ascii="苹方-简" w:eastAsia="苹方-简" w:hAnsi="苹方-简"/>
          <w:szCs w:val="21"/>
        </w:rPr>
      </w:pPr>
      <w:r w:rsidRPr="00DF2B04">
        <w:rPr>
          <w:rFonts w:ascii="苹方-简" w:eastAsia="苹方-简" w:hAnsi="苹方-简"/>
          <w:szCs w:val="21"/>
        </w:rPr>
        <w:t>2</w:t>
      </w:r>
      <w:r w:rsidRPr="00DF2B04">
        <w:rPr>
          <w:rFonts w:ascii="苹方-简" w:eastAsia="苹方-简" w:hAnsi="苹方-简"/>
          <w:szCs w:val="21"/>
        </w:rPr>
        <w:t>、</w:t>
      </w:r>
      <w:r w:rsidRPr="00DF2B04">
        <w:rPr>
          <w:rFonts w:ascii="苹方-简" w:eastAsia="苹方-简" w:hAnsi="苹方-简" w:hint="eastAsia"/>
          <w:szCs w:val="21"/>
        </w:rPr>
        <w:t>对于处罚规则中包含有多重处罚措施的，本平台可基于实际违规情况自行评估采取一种或多种措施，相关的违约金、罚款、赔偿等，本平台有权从商家缴纳的保证金中扣除，保证金不足以抵扣的，商家应额外予以支付。</w:t>
      </w:r>
    </w:p>
    <w:p w:rsidR="0019695F" w:rsidRPr="00DF2B04" w:rsidRDefault="00FF1A85" w:rsidP="00DF2B04">
      <w:pPr>
        <w:snapToGrid w:val="0"/>
        <w:spacing w:line="360" w:lineRule="auto"/>
        <w:jc w:val="left"/>
        <w:rPr>
          <w:rFonts w:ascii="苹方-简" w:eastAsia="苹方-简" w:hAnsi="苹方-简"/>
          <w:szCs w:val="21"/>
        </w:rPr>
      </w:pPr>
      <w:r w:rsidRPr="00DF2B04">
        <w:rPr>
          <w:rFonts w:ascii="苹方-简" w:eastAsia="苹方-简" w:hAnsi="苹方-简"/>
          <w:szCs w:val="21"/>
        </w:rPr>
        <w:t>3</w:t>
      </w:r>
      <w:r w:rsidRPr="00DF2B04">
        <w:rPr>
          <w:rFonts w:ascii="苹方-简" w:eastAsia="苹方-简" w:hAnsi="苹方-简"/>
          <w:szCs w:val="21"/>
        </w:rPr>
        <w:t>、本平台可根据平台运营情况随时调整本管理规则并向商家公示；商家入驻或继续使用平台即表示接受平台其后调整、颁布的管理规则。</w:t>
      </w:r>
    </w:p>
    <w:p w:rsidR="0019695F" w:rsidRPr="00DF2B04" w:rsidRDefault="00FF1A85" w:rsidP="00DF2B04">
      <w:pPr>
        <w:snapToGrid w:val="0"/>
        <w:spacing w:line="360" w:lineRule="auto"/>
        <w:jc w:val="left"/>
        <w:rPr>
          <w:rFonts w:ascii="苹方-简" w:eastAsia="苹方-简" w:hAnsi="苹方-简"/>
          <w:szCs w:val="21"/>
        </w:rPr>
      </w:pPr>
      <w:r w:rsidRPr="00DF2B04">
        <w:rPr>
          <w:rFonts w:ascii="苹方-简" w:eastAsia="苹方-简" w:hAnsi="苹方-简"/>
          <w:szCs w:val="21"/>
        </w:rPr>
        <w:t>4</w:t>
      </w:r>
      <w:r w:rsidRPr="00DF2B04">
        <w:rPr>
          <w:rFonts w:ascii="苹方-简" w:eastAsia="苹方-简" w:hAnsi="苹方-简"/>
          <w:szCs w:val="21"/>
        </w:rPr>
        <w:t>、商家应遵守国家法律、行政法规、部门规章等规范性文件。对任何涉嫌违反国家法律、行政法部门规章等规范性文件的行为，本规则已有规定的，适用于本规则。本规则尚无规定的，平台有权酌情处理。但平台对商家的处理</w:t>
      </w:r>
      <w:proofErr w:type="gramStart"/>
      <w:r w:rsidRPr="00DF2B04">
        <w:rPr>
          <w:rFonts w:ascii="苹方-简" w:eastAsia="苹方-简" w:hAnsi="苹方-简"/>
          <w:szCs w:val="21"/>
        </w:rPr>
        <w:t>不</w:t>
      </w:r>
      <w:proofErr w:type="gramEnd"/>
      <w:r w:rsidRPr="00DF2B04">
        <w:rPr>
          <w:rFonts w:ascii="苹方-简" w:eastAsia="苹方-简" w:hAnsi="苹方-简"/>
          <w:szCs w:val="21"/>
        </w:rPr>
        <w:t>免除其应承担的法律责任。商家在平台的任何行为，应同时遵守与平台及其关联公司签订的各项协议；如有违约即视为对本规则的违反。</w:t>
      </w:r>
    </w:p>
    <w:p w:rsidR="0019695F" w:rsidRPr="00DF2B04" w:rsidRDefault="00FF1A85" w:rsidP="00DF2B04">
      <w:pPr>
        <w:snapToGrid w:val="0"/>
        <w:spacing w:line="360" w:lineRule="auto"/>
        <w:jc w:val="left"/>
        <w:rPr>
          <w:rFonts w:ascii="苹方-简" w:eastAsia="苹方-简" w:hAnsi="苹方-简"/>
          <w:szCs w:val="21"/>
        </w:rPr>
      </w:pPr>
      <w:r w:rsidRPr="00DF2B04">
        <w:rPr>
          <w:rFonts w:ascii="苹方-简" w:eastAsia="苹方-简" w:hAnsi="苹方-简"/>
          <w:szCs w:val="21"/>
        </w:rPr>
        <w:t>5</w:t>
      </w:r>
      <w:r w:rsidRPr="00DF2B04">
        <w:rPr>
          <w:rFonts w:ascii="苹方-简" w:eastAsia="苹方-简" w:hAnsi="苹方-简"/>
          <w:szCs w:val="21"/>
        </w:rPr>
        <w:t>、本规则是《腾讯惠聚平台</w:t>
      </w:r>
      <w:r w:rsidRPr="00DF2B04">
        <w:rPr>
          <w:rFonts w:ascii="苹方-简" w:eastAsia="苹方-简" w:hAnsi="苹方-简" w:hint="eastAsia"/>
          <w:szCs w:val="21"/>
        </w:rPr>
        <w:t>商家</w:t>
      </w:r>
      <w:r w:rsidRPr="00DF2B04">
        <w:rPr>
          <w:rFonts w:ascii="苹方-简" w:eastAsia="苹方-简" w:hAnsi="苹方-简"/>
          <w:szCs w:val="21"/>
        </w:rPr>
        <w:t>入驻协议》组成部分，本规则未约定事</w:t>
      </w:r>
      <w:r w:rsidRPr="00DF2B04">
        <w:rPr>
          <w:rFonts w:ascii="苹方-简" w:eastAsia="苹方-简" w:hAnsi="苹方-简"/>
          <w:szCs w:val="21"/>
        </w:rPr>
        <w:t>项均适用于入驻协议规定。</w:t>
      </w:r>
    </w:p>
    <w:sectPr w:rsidR="0019695F" w:rsidRPr="00DF2B0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A85" w:rsidRDefault="00FF1A85" w:rsidP="00DF2B04">
      <w:r>
        <w:separator/>
      </w:r>
    </w:p>
  </w:endnote>
  <w:endnote w:type="continuationSeparator" w:id="0">
    <w:p w:rsidR="00FF1A85" w:rsidRDefault="00FF1A85" w:rsidP="00DF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苹方-简">
    <w:altName w:val="微软雅黑"/>
    <w:charset w:val="86"/>
    <w:family w:val="auto"/>
    <w:pitch w:val="default"/>
    <w:sig w:usb0="A00002FF" w:usb1="7ACFFDFB" w:usb2="00000017" w:usb3="00000000" w:csb0="00040001" w:csb1="00000000"/>
  </w:font>
  <w:font w:name="Helvetica">
    <w:panose1 w:val="020B0604020202020204"/>
    <w:charset w:val="00"/>
    <w:family w:val="auto"/>
    <w:pitch w:val="default"/>
    <w:sig w:usb0="E00002FF" w:usb1="5000785B" w:usb2="00000000" w:usb3="00000000" w:csb0="2000019F" w:csb1="4F01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A85" w:rsidRDefault="00FF1A85" w:rsidP="00DF2B04">
      <w:r>
        <w:separator/>
      </w:r>
    </w:p>
  </w:footnote>
  <w:footnote w:type="continuationSeparator" w:id="0">
    <w:p w:rsidR="00FF1A85" w:rsidRDefault="00FF1A85" w:rsidP="00DF2B0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hhuang(黄翮)">
    <w15:presenceInfo w15:providerId="AD" w15:userId="S-1-5-21-1333135361-625243220-14044502-389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A6"/>
    <w:rsid w:val="DEDD927F"/>
    <w:rsid w:val="FFBE4DCD"/>
    <w:rsid w:val="0004250E"/>
    <w:rsid w:val="000866DF"/>
    <w:rsid w:val="0016367D"/>
    <w:rsid w:val="0019695F"/>
    <w:rsid w:val="00215E7A"/>
    <w:rsid w:val="00253EA6"/>
    <w:rsid w:val="002C2F7B"/>
    <w:rsid w:val="002C438A"/>
    <w:rsid w:val="002F29FD"/>
    <w:rsid w:val="002F4BB1"/>
    <w:rsid w:val="0035549E"/>
    <w:rsid w:val="00391106"/>
    <w:rsid w:val="00492A47"/>
    <w:rsid w:val="004A3C1D"/>
    <w:rsid w:val="00550EEC"/>
    <w:rsid w:val="005531D0"/>
    <w:rsid w:val="005B6CCA"/>
    <w:rsid w:val="006033B8"/>
    <w:rsid w:val="006B0C60"/>
    <w:rsid w:val="006C49BB"/>
    <w:rsid w:val="007045D0"/>
    <w:rsid w:val="0076297F"/>
    <w:rsid w:val="00766086"/>
    <w:rsid w:val="0079493C"/>
    <w:rsid w:val="008C435F"/>
    <w:rsid w:val="00935446"/>
    <w:rsid w:val="009478DF"/>
    <w:rsid w:val="009C3D8D"/>
    <w:rsid w:val="00A071C3"/>
    <w:rsid w:val="00A86EF2"/>
    <w:rsid w:val="00AC2EC2"/>
    <w:rsid w:val="00AD258C"/>
    <w:rsid w:val="00AD6F12"/>
    <w:rsid w:val="00B65FA6"/>
    <w:rsid w:val="00BB44A2"/>
    <w:rsid w:val="00BF13F0"/>
    <w:rsid w:val="00C449F8"/>
    <w:rsid w:val="00CA7392"/>
    <w:rsid w:val="00D73E82"/>
    <w:rsid w:val="00D77315"/>
    <w:rsid w:val="00DB7DCE"/>
    <w:rsid w:val="00DF2B04"/>
    <w:rsid w:val="00EE3E69"/>
    <w:rsid w:val="00F37212"/>
    <w:rsid w:val="00F92270"/>
    <w:rsid w:val="00FF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111A8"/>
  <w15:docId w15:val="{AEE4D868-0F1D-4E52-B330-1AD8538B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Strong"/>
    <w:basedOn w:val="a0"/>
    <w:uiPriority w:val="22"/>
    <w:qFormat/>
    <w:rPr>
      <w:b/>
      <w:bCs/>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summerran(冉明鑫)</dc:creator>
  <cp:lastModifiedBy>arielhhuang(黄翮)</cp:lastModifiedBy>
  <cp:revision>13</cp:revision>
  <dcterms:created xsi:type="dcterms:W3CDTF">2021-03-18T00:02:00Z</dcterms:created>
  <dcterms:modified xsi:type="dcterms:W3CDTF">2021-03-18T10:33:00Z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